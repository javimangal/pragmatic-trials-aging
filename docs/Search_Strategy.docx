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A07E2" w14:textId="5DA784A3" w:rsidR="000F68C0" w:rsidRDefault="3E3EF178" w:rsidP="3E3EF178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3EF178">
        <w:rPr>
          <w:rFonts w:ascii="Arial" w:eastAsia="Arial" w:hAnsi="Arial" w:cs="Arial"/>
          <w:b/>
          <w:bCs/>
          <w:sz w:val="24"/>
          <w:szCs w:val="24"/>
        </w:rPr>
        <w:t xml:space="preserve">Search Strategy </w:t>
      </w:r>
      <w:r w:rsidR="00253C67">
        <w:rPr>
          <w:rFonts w:ascii="Arial" w:eastAsia="Arial" w:hAnsi="Arial" w:cs="Arial"/>
          <w:b/>
          <w:bCs/>
          <w:sz w:val="24"/>
          <w:szCs w:val="24"/>
        </w:rPr>
        <w:t>for</w:t>
      </w:r>
      <w:r w:rsidR="008F570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3E3EF178">
        <w:rPr>
          <w:rFonts w:ascii="Arial" w:eastAsia="Arial" w:hAnsi="Arial" w:cs="Arial"/>
          <w:b/>
          <w:bCs/>
          <w:sz w:val="24"/>
          <w:szCs w:val="24"/>
        </w:rPr>
        <w:t>Pragmatic Clinical Trials in Aged</w:t>
      </w:r>
    </w:p>
    <w:p w14:paraId="208E1CF0" w14:textId="7D1DC9B7" w:rsidR="3E3EF178" w:rsidRDefault="001C5705" w:rsidP="3E3EF17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Research strategies using Mesh</w:t>
      </w:r>
      <w:r w:rsidR="3E3EF178" w:rsidRPr="3E3EF178">
        <w:rPr>
          <w:rFonts w:ascii="Arial" w:eastAsia="Arial" w:hAnsi="Arial" w:cs="Arial"/>
        </w:rPr>
        <w:t xml:space="preserve"> Terms were applied in PubMed, Ovid/Medline, and Clinical Trials.gov research platforms about Pragmatic Clinical Trials </w:t>
      </w:r>
      <w:r>
        <w:rPr>
          <w:rFonts w:ascii="Arial" w:eastAsia="Arial" w:hAnsi="Arial" w:cs="Arial"/>
        </w:rPr>
        <w:t xml:space="preserve">involving elderly. The research was conducted in February and March 2024 for </w:t>
      </w:r>
      <w:r w:rsidRPr="001C5705">
        <w:rPr>
          <w:rFonts w:ascii="Arial" w:eastAsia="Arial" w:hAnsi="Arial" w:cs="Arial"/>
        </w:rPr>
        <w:t>ClinicalTrials.gov.</w:t>
      </w:r>
      <w:r>
        <w:rPr>
          <w:rFonts w:ascii="Arial" w:eastAsia="Arial" w:hAnsi="Arial" w:cs="Arial"/>
        </w:rPr>
        <w:t xml:space="preserve"> </w:t>
      </w:r>
      <w:r w:rsidR="3E3EF178" w:rsidRPr="3E3EF178">
        <w:rPr>
          <w:rFonts w:ascii="Arial" w:eastAsia="Arial" w:hAnsi="Arial" w:cs="Arial"/>
        </w:rPr>
        <w:t xml:space="preserve">The search </w:t>
      </w:r>
      <w:r>
        <w:rPr>
          <w:rFonts w:ascii="Arial" w:eastAsia="Arial" w:hAnsi="Arial" w:cs="Arial"/>
        </w:rPr>
        <w:t>was not restricted to a specific time period</w:t>
      </w:r>
      <w:r w:rsidR="3E3EF178" w:rsidRPr="3E3EF178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Only studies with Pragmatic Clinical </w:t>
      </w:r>
      <w:r w:rsidR="008F5700">
        <w:rPr>
          <w:rFonts w:ascii="Arial" w:eastAsia="Arial" w:hAnsi="Arial" w:cs="Arial"/>
        </w:rPr>
        <w:t xml:space="preserve">Trials </w:t>
      </w:r>
      <w:r w:rsidR="008F5700" w:rsidRPr="3E3EF178">
        <w:rPr>
          <w:rFonts w:ascii="Arial" w:eastAsia="Arial" w:hAnsi="Arial" w:cs="Arial"/>
        </w:rPr>
        <w:t>as</w:t>
      </w:r>
      <w:r w:rsidR="3E3EF178" w:rsidRPr="3E3EF178">
        <w:rPr>
          <w:rFonts w:ascii="Arial" w:eastAsia="Arial" w:hAnsi="Arial" w:cs="Arial"/>
        </w:rPr>
        <w:t xml:space="preserve"> their design type and older adults </w:t>
      </w:r>
      <w:r>
        <w:rPr>
          <w:rFonts w:ascii="Arial" w:eastAsia="Arial" w:hAnsi="Arial" w:cs="Arial"/>
        </w:rPr>
        <w:t xml:space="preserve">as their </w:t>
      </w:r>
      <w:r w:rsidR="3E3EF178" w:rsidRPr="3E3EF178">
        <w:rPr>
          <w:rFonts w:ascii="Arial" w:eastAsia="Arial" w:hAnsi="Arial" w:cs="Arial"/>
        </w:rPr>
        <w:t>study population</w:t>
      </w:r>
      <w:r>
        <w:rPr>
          <w:rFonts w:ascii="Arial" w:eastAsia="Arial" w:hAnsi="Arial" w:cs="Arial"/>
        </w:rPr>
        <w:t xml:space="preserve"> were included</w:t>
      </w:r>
      <w:r w:rsidR="3E3EF178" w:rsidRPr="3E3EF178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with no limitations of language.</w:t>
      </w:r>
      <w:r w:rsidR="3E3EF178" w:rsidRPr="3E3EF178">
        <w:rPr>
          <w:rFonts w:ascii="Arial" w:eastAsia="Arial" w:hAnsi="Arial" w:cs="Arial"/>
        </w:rPr>
        <w:t xml:space="preserve"> Other </w:t>
      </w:r>
      <w:r>
        <w:rPr>
          <w:rFonts w:ascii="Arial" w:eastAsia="Arial" w:hAnsi="Arial" w:cs="Arial"/>
        </w:rPr>
        <w:t>research designs,</w:t>
      </w:r>
      <w:r w:rsidR="3E3EF178" w:rsidRPr="3E3EF178">
        <w:rPr>
          <w:rFonts w:ascii="Arial" w:eastAsia="Arial" w:hAnsi="Arial" w:cs="Arial"/>
        </w:rPr>
        <w:t xml:space="preserve"> populations, and duplicate documents were</w:t>
      </w:r>
      <w:bookmarkStart w:id="0" w:name="_GoBack"/>
      <w:bookmarkEnd w:id="0"/>
      <w:r w:rsidR="3E3EF178" w:rsidRPr="3E3EF178">
        <w:rPr>
          <w:rFonts w:ascii="Arial" w:eastAsia="Arial" w:hAnsi="Arial" w:cs="Arial"/>
        </w:rPr>
        <w:t xml:space="preserve"> excluded.</w:t>
      </w:r>
    </w:p>
    <w:p w14:paraId="41226646" w14:textId="4AC72EA9" w:rsidR="3E3EF178" w:rsidRDefault="3E3EF178" w:rsidP="3E3EF178">
      <w:pPr>
        <w:jc w:val="both"/>
        <w:rPr>
          <w:rFonts w:ascii="Arial" w:eastAsia="Arial" w:hAnsi="Arial" w:cs="Arial"/>
          <w:b/>
          <w:bCs/>
        </w:rPr>
      </w:pPr>
      <w:r w:rsidRPr="3E3EF178">
        <w:rPr>
          <w:rFonts w:ascii="Arial" w:eastAsia="Arial" w:hAnsi="Arial" w:cs="Arial"/>
          <w:b/>
          <w:bCs/>
        </w:rPr>
        <w:t>Additional material Search Strategy</w:t>
      </w:r>
    </w:p>
    <w:p w14:paraId="3A76246C" w14:textId="55071A8D" w:rsidR="3E3EF178" w:rsidRDefault="3E3EF178" w:rsidP="3E3EF178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3EF178">
        <w:rPr>
          <w:rFonts w:ascii="Arial" w:eastAsia="Arial" w:hAnsi="Arial" w:cs="Arial"/>
          <w:b/>
          <w:bCs/>
          <w:sz w:val="24"/>
          <w:szCs w:val="24"/>
        </w:rPr>
        <w:t>Search Strategy in PubMed/ Ovid Medline/ Clinical Trials.gov</w:t>
      </w:r>
    </w:p>
    <w:p w14:paraId="50585348" w14:textId="28BCA57E" w:rsidR="3E3EF178" w:rsidRDefault="3E3EF178" w:rsidP="3E3EF178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3E3EF178">
        <w:rPr>
          <w:rFonts w:ascii="Arial" w:eastAsia="Arial" w:hAnsi="Arial" w:cs="Arial"/>
          <w:b/>
          <w:bCs/>
        </w:rPr>
        <w:t>Ovid Medline</w:t>
      </w:r>
    </w:p>
    <w:p w14:paraId="1B77B50A" w14:textId="6D70A435" w:rsidR="3E3EF178" w:rsidRDefault="3E3EF178" w:rsidP="3E3EF178">
      <w:pPr>
        <w:jc w:val="both"/>
        <w:rPr>
          <w:rFonts w:ascii="Arial" w:eastAsia="Arial" w:hAnsi="Arial" w:cs="Arial"/>
        </w:rPr>
      </w:pPr>
      <w:r w:rsidRPr="3E3EF178">
        <w:rPr>
          <w:rFonts w:ascii="Arial" w:eastAsia="Arial" w:hAnsi="Arial" w:cs="Arial"/>
        </w:rPr>
        <w:t>((Pragmatic Clinical Trials as Topic or Pragmatic Clinical Trial) and (aged or "aged, 80 and over" or centenarians or nonagenarians or octogenarians)).</w:t>
      </w:r>
      <w:proofErr w:type="spellStart"/>
      <w:r w:rsidRPr="3E3EF178">
        <w:rPr>
          <w:rFonts w:ascii="Arial" w:eastAsia="Arial" w:hAnsi="Arial" w:cs="Arial"/>
        </w:rPr>
        <w:t>af</w:t>
      </w:r>
      <w:proofErr w:type="spellEnd"/>
      <w:r w:rsidRPr="3E3EF178">
        <w:rPr>
          <w:rFonts w:ascii="Arial" w:eastAsia="Arial" w:hAnsi="Arial" w:cs="Arial"/>
        </w:rPr>
        <w:t xml:space="preserve">. not </w:t>
      </w:r>
      <w:proofErr w:type="spellStart"/>
      <w:r w:rsidRPr="3E3EF178">
        <w:rPr>
          <w:rFonts w:ascii="Arial" w:eastAsia="Arial" w:hAnsi="Arial" w:cs="Arial"/>
        </w:rPr>
        <w:t>Protocol.ti</w:t>
      </w:r>
      <w:proofErr w:type="spellEnd"/>
      <w:r w:rsidRPr="3E3EF178">
        <w:rPr>
          <w:rFonts w:ascii="Arial" w:eastAsia="Arial" w:hAnsi="Arial" w:cs="Arial"/>
        </w:rPr>
        <w:t xml:space="preserve">. not </w:t>
      </w:r>
      <w:proofErr w:type="spellStart"/>
      <w:r w:rsidRPr="3E3EF178">
        <w:rPr>
          <w:rFonts w:ascii="Arial" w:eastAsia="Arial" w:hAnsi="Arial" w:cs="Arial"/>
        </w:rPr>
        <w:t>Review.ti</w:t>
      </w:r>
      <w:proofErr w:type="spellEnd"/>
      <w:r w:rsidRPr="3E3EF178">
        <w:rPr>
          <w:rFonts w:ascii="Arial" w:eastAsia="Arial" w:hAnsi="Arial" w:cs="Arial"/>
        </w:rPr>
        <w:t>.</w:t>
      </w:r>
    </w:p>
    <w:p w14:paraId="77416F34" w14:textId="1CDB4F93" w:rsidR="3E3EF178" w:rsidRDefault="3E3EF178" w:rsidP="3E3EF178">
      <w:pPr>
        <w:jc w:val="both"/>
        <w:rPr>
          <w:rFonts w:ascii="Arial" w:eastAsia="Arial" w:hAnsi="Arial" w:cs="Arial"/>
        </w:rPr>
      </w:pPr>
      <w:r w:rsidRPr="3E3EF178">
        <w:rPr>
          <w:rFonts w:ascii="Arial" w:eastAsia="Arial" w:hAnsi="Arial" w:cs="Arial"/>
        </w:rPr>
        <w:t xml:space="preserve">The research strategy was applied to https://ovidsp.dc2.ovid.com/, </w:t>
      </w:r>
      <w:r w:rsidR="00253C67">
        <w:rPr>
          <w:rFonts w:ascii="Arial" w:eastAsia="Arial" w:hAnsi="Arial" w:cs="Arial"/>
        </w:rPr>
        <w:t xml:space="preserve">resulting </w:t>
      </w:r>
      <w:r w:rsidR="008F5700">
        <w:rPr>
          <w:rFonts w:ascii="Arial" w:eastAsia="Arial" w:hAnsi="Arial" w:cs="Arial"/>
        </w:rPr>
        <w:t xml:space="preserve">in </w:t>
      </w:r>
      <w:r w:rsidR="008F5700" w:rsidRPr="3E3EF178">
        <w:rPr>
          <w:rFonts w:ascii="Arial" w:eastAsia="Arial" w:hAnsi="Arial" w:cs="Arial"/>
        </w:rPr>
        <w:t>1566</w:t>
      </w:r>
      <w:r w:rsidR="00253C67">
        <w:rPr>
          <w:rFonts w:ascii="Arial" w:eastAsia="Arial" w:hAnsi="Arial" w:cs="Arial"/>
        </w:rPr>
        <w:t xml:space="preserve"> records. Duplicate references</w:t>
      </w:r>
      <w:r w:rsidRPr="3E3EF178">
        <w:rPr>
          <w:rFonts w:ascii="Arial" w:eastAsia="Arial" w:hAnsi="Arial" w:cs="Arial"/>
        </w:rPr>
        <w:t xml:space="preserve"> were </w:t>
      </w:r>
      <w:r w:rsidR="00253C67">
        <w:rPr>
          <w:rFonts w:ascii="Arial" w:eastAsia="Arial" w:hAnsi="Arial" w:cs="Arial"/>
        </w:rPr>
        <w:t>subsequently detected and semi-</w:t>
      </w:r>
      <w:r w:rsidR="008F5700">
        <w:rPr>
          <w:rFonts w:ascii="Arial" w:eastAsia="Arial" w:hAnsi="Arial" w:cs="Arial"/>
        </w:rPr>
        <w:t>automatically</w:t>
      </w:r>
      <w:r w:rsidR="00253C67">
        <w:rPr>
          <w:rFonts w:ascii="Arial" w:eastAsia="Arial" w:hAnsi="Arial" w:cs="Arial"/>
        </w:rPr>
        <w:t xml:space="preserve"> removed </w:t>
      </w:r>
      <w:r w:rsidRPr="3E3EF178">
        <w:rPr>
          <w:rFonts w:ascii="Arial" w:eastAsia="Arial" w:hAnsi="Arial" w:cs="Arial"/>
        </w:rPr>
        <w:t xml:space="preserve">using </w:t>
      </w:r>
      <w:proofErr w:type="spellStart"/>
      <w:r w:rsidRPr="3E3EF178">
        <w:rPr>
          <w:rFonts w:ascii="Arial" w:eastAsia="Arial" w:hAnsi="Arial" w:cs="Arial"/>
        </w:rPr>
        <w:t>Rayyan</w:t>
      </w:r>
      <w:proofErr w:type="spellEnd"/>
      <w:r w:rsidRPr="3E3EF178">
        <w:rPr>
          <w:rFonts w:ascii="Arial" w:eastAsia="Arial" w:hAnsi="Arial" w:cs="Arial"/>
        </w:rPr>
        <w:t xml:space="preserve"> software (https://help.rayyan.ai/hc/en-us).</w:t>
      </w:r>
    </w:p>
    <w:p w14:paraId="6D754B35" w14:textId="408166D5" w:rsidR="3E3EF178" w:rsidRDefault="3E3EF178" w:rsidP="3E3EF178">
      <w:pPr>
        <w:jc w:val="both"/>
        <w:rPr>
          <w:rFonts w:ascii="Arial" w:eastAsia="Arial" w:hAnsi="Arial" w:cs="Arial"/>
          <w:b/>
          <w:bCs/>
        </w:rPr>
      </w:pPr>
      <w:r w:rsidRPr="3E3EF178">
        <w:rPr>
          <w:rFonts w:ascii="Arial" w:eastAsia="Arial" w:hAnsi="Arial" w:cs="Arial"/>
          <w:b/>
          <w:bCs/>
        </w:rPr>
        <w:t>PubMed</w:t>
      </w:r>
    </w:p>
    <w:p w14:paraId="6055410A" w14:textId="3F3D11CB" w:rsidR="3E3EF178" w:rsidRDefault="3E3EF178" w:rsidP="3E3EF178">
      <w:pPr>
        <w:jc w:val="both"/>
        <w:rPr>
          <w:rFonts w:ascii="Arial" w:eastAsia="Arial" w:hAnsi="Arial" w:cs="Arial"/>
        </w:rPr>
      </w:pPr>
      <w:r w:rsidRPr="3E3EF178">
        <w:rPr>
          <w:rFonts w:ascii="Arial" w:eastAsia="Arial" w:hAnsi="Arial" w:cs="Arial"/>
        </w:rPr>
        <w:t>(("aged"[</w:t>
      </w:r>
      <w:proofErr w:type="spellStart"/>
      <w:r w:rsidRPr="3E3EF178">
        <w:rPr>
          <w:rFonts w:ascii="Arial" w:eastAsia="Arial" w:hAnsi="Arial" w:cs="Arial"/>
        </w:rPr>
        <w:t>MeSH</w:t>
      </w:r>
      <w:proofErr w:type="spellEnd"/>
      <w:r w:rsidRPr="3E3EF178">
        <w:rPr>
          <w:rFonts w:ascii="Arial" w:eastAsia="Arial" w:hAnsi="Arial" w:cs="Arial"/>
        </w:rPr>
        <w:t xml:space="preserve"> Terms] OR "aged, 80 and over"[</w:t>
      </w:r>
      <w:proofErr w:type="spellStart"/>
      <w:r w:rsidRPr="3E3EF178">
        <w:rPr>
          <w:rFonts w:ascii="Arial" w:eastAsia="Arial" w:hAnsi="Arial" w:cs="Arial"/>
        </w:rPr>
        <w:t>MeSH</w:t>
      </w:r>
      <w:proofErr w:type="spellEnd"/>
      <w:r w:rsidRPr="3E3EF178">
        <w:rPr>
          <w:rFonts w:ascii="Arial" w:eastAsia="Arial" w:hAnsi="Arial" w:cs="Arial"/>
        </w:rPr>
        <w:t xml:space="preserve"> Terms]) AND "Pragmatic Clinical Trial"[Publication Type]) NOT ("infant"[</w:t>
      </w:r>
      <w:proofErr w:type="spellStart"/>
      <w:r w:rsidRPr="3E3EF178">
        <w:rPr>
          <w:rFonts w:ascii="Arial" w:eastAsia="Arial" w:hAnsi="Arial" w:cs="Arial"/>
        </w:rPr>
        <w:t>MeSH</w:t>
      </w:r>
      <w:proofErr w:type="spellEnd"/>
      <w:r w:rsidRPr="3E3EF178">
        <w:rPr>
          <w:rFonts w:ascii="Arial" w:eastAsia="Arial" w:hAnsi="Arial" w:cs="Arial"/>
        </w:rPr>
        <w:t xml:space="preserve"> Terms] OR "child"[</w:t>
      </w:r>
      <w:proofErr w:type="spellStart"/>
      <w:r w:rsidRPr="3E3EF178">
        <w:rPr>
          <w:rFonts w:ascii="Arial" w:eastAsia="Arial" w:hAnsi="Arial" w:cs="Arial"/>
        </w:rPr>
        <w:t>MeSH</w:t>
      </w:r>
      <w:proofErr w:type="spellEnd"/>
      <w:r w:rsidRPr="3E3EF178">
        <w:rPr>
          <w:rFonts w:ascii="Arial" w:eastAsia="Arial" w:hAnsi="Arial" w:cs="Arial"/>
        </w:rPr>
        <w:t xml:space="preserve"> Terms] OR "adolescent"[</w:t>
      </w:r>
      <w:proofErr w:type="spellStart"/>
      <w:r w:rsidRPr="3E3EF178">
        <w:rPr>
          <w:rFonts w:ascii="Arial" w:eastAsia="Arial" w:hAnsi="Arial" w:cs="Arial"/>
        </w:rPr>
        <w:t>MeSH</w:t>
      </w:r>
      <w:proofErr w:type="spellEnd"/>
      <w:r w:rsidRPr="3E3EF178">
        <w:rPr>
          <w:rFonts w:ascii="Arial" w:eastAsia="Arial" w:hAnsi="Arial" w:cs="Arial"/>
        </w:rPr>
        <w:t xml:space="preserve"> Terms] OR "Pregnant Women"[</w:t>
      </w:r>
      <w:proofErr w:type="spellStart"/>
      <w:r w:rsidRPr="3E3EF178">
        <w:rPr>
          <w:rFonts w:ascii="Arial" w:eastAsia="Arial" w:hAnsi="Arial" w:cs="Arial"/>
        </w:rPr>
        <w:t>MeSH</w:t>
      </w:r>
      <w:proofErr w:type="spellEnd"/>
      <w:r w:rsidRPr="3E3EF178">
        <w:rPr>
          <w:rFonts w:ascii="Arial" w:eastAsia="Arial" w:hAnsi="Arial" w:cs="Arial"/>
        </w:rPr>
        <w:t xml:space="preserve"> Terms] OR "pregnancy"[</w:t>
      </w:r>
      <w:proofErr w:type="spellStart"/>
      <w:r w:rsidRPr="3E3EF178">
        <w:rPr>
          <w:rFonts w:ascii="Arial" w:eastAsia="Arial" w:hAnsi="Arial" w:cs="Arial"/>
        </w:rPr>
        <w:t>MeSH</w:t>
      </w:r>
      <w:proofErr w:type="spellEnd"/>
      <w:r w:rsidRPr="3E3EF178">
        <w:rPr>
          <w:rFonts w:ascii="Arial" w:eastAsia="Arial" w:hAnsi="Arial" w:cs="Arial"/>
        </w:rPr>
        <w:t xml:space="preserve"> Terms])</w:t>
      </w:r>
    </w:p>
    <w:p w14:paraId="5DD8C29E" w14:textId="2161FD1C" w:rsidR="3E3EF178" w:rsidRDefault="3E3EF178" w:rsidP="3E3EF178">
      <w:pPr>
        <w:jc w:val="both"/>
      </w:pPr>
      <w:r w:rsidRPr="3E3EF178">
        <w:rPr>
          <w:rFonts w:ascii="Arial" w:eastAsia="Arial" w:hAnsi="Arial" w:cs="Arial"/>
        </w:rPr>
        <w:t xml:space="preserve">The research strategy was applied to https://pubmed.ncbi.nlm.nih.gov/, </w:t>
      </w:r>
      <w:r w:rsidR="00CC26D9">
        <w:rPr>
          <w:rFonts w:ascii="Arial" w:eastAsia="Arial" w:hAnsi="Arial" w:cs="Arial"/>
        </w:rPr>
        <w:t xml:space="preserve">resulting in </w:t>
      </w:r>
      <w:r w:rsidRPr="3E3EF178">
        <w:rPr>
          <w:rFonts w:ascii="Arial" w:eastAsia="Arial" w:hAnsi="Arial" w:cs="Arial"/>
        </w:rPr>
        <w:t xml:space="preserve">740 </w:t>
      </w:r>
      <w:r w:rsidR="00CC26D9">
        <w:rPr>
          <w:rFonts w:ascii="Arial" w:eastAsia="Arial" w:hAnsi="Arial" w:cs="Arial"/>
        </w:rPr>
        <w:t xml:space="preserve">records. </w:t>
      </w:r>
      <w:r w:rsidR="00CC26D9" w:rsidRPr="00CC26D9">
        <w:rPr>
          <w:rFonts w:ascii="Arial" w:eastAsia="Arial" w:hAnsi="Arial" w:cs="Arial"/>
        </w:rPr>
        <w:t xml:space="preserve">Duplicate references were subsequently identified and semi-automatically removed using </w:t>
      </w:r>
      <w:proofErr w:type="spellStart"/>
      <w:r w:rsidR="00CC26D9" w:rsidRPr="00CC26D9">
        <w:rPr>
          <w:rFonts w:ascii="Arial" w:eastAsia="Arial" w:hAnsi="Arial" w:cs="Arial"/>
        </w:rPr>
        <w:t>Rayyan</w:t>
      </w:r>
      <w:proofErr w:type="spellEnd"/>
      <w:r w:rsidR="00CC26D9" w:rsidRPr="00CC26D9">
        <w:rPr>
          <w:rFonts w:ascii="Arial" w:eastAsia="Arial" w:hAnsi="Arial" w:cs="Arial"/>
        </w:rPr>
        <w:t xml:space="preserve"> software </w:t>
      </w:r>
      <w:r w:rsidRPr="3E3EF178">
        <w:rPr>
          <w:rFonts w:ascii="Arial" w:eastAsia="Arial" w:hAnsi="Arial" w:cs="Arial"/>
        </w:rPr>
        <w:t>(https://help.rayyan.ai/hc/en-us).</w:t>
      </w:r>
    </w:p>
    <w:p w14:paraId="6732E1D0" w14:textId="371CAE44" w:rsidR="3E3EF178" w:rsidRDefault="3E3EF178" w:rsidP="3E3EF178">
      <w:pPr>
        <w:jc w:val="both"/>
        <w:rPr>
          <w:rFonts w:ascii="Arial" w:eastAsia="Arial" w:hAnsi="Arial" w:cs="Arial"/>
          <w:b/>
          <w:bCs/>
        </w:rPr>
      </w:pPr>
      <w:r w:rsidRPr="3E3EF178">
        <w:rPr>
          <w:rFonts w:ascii="Arial" w:eastAsia="Arial" w:hAnsi="Arial" w:cs="Arial"/>
          <w:b/>
          <w:bCs/>
        </w:rPr>
        <w:t>Clinical Trials.gov</w:t>
      </w:r>
    </w:p>
    <w:p w14:paraId="0F754730" w14:textId="20962BF8" w:rsidR="3E3EF178" w:rsidRDefault="3E3EF178" w:rsidP="3E3EF178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3E3EF178">
        <w:rPr>
          <w:rFonts w:ascii="Arial" w:eastAsia="Arial" w:hAnsi="Arial" w:cs="Arial"/>
        </w:rPr>
        <w:t>Other terms: Pragmatic Trial</w:t>
      </w:r>
    </w:p>
    <w:p w14:paraId="09419F3F" w14:textId="429F1B20" w:rsidR="3E3EF178" w:rsidRDefault="3E3EF178" w:rsidP="3E3EF178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3E3EF178">
        <w:rPr>
          <w:rFonts w:ascii="Arial" w:eastAsia="Arial" w:hAnsi="Arial" w:cs="Arial"/>
        </w:rPr>
        <w:t>Study Status: All studies</w:t>
      </w:r>
    </w:p>
    <w:p w14:paraId="3CE60C56" w14:textId="51D337FB" w:rsidR="3E3EF178" w:rsidRDefault="3E3EF178" w:rsidP="3E3EF178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3E3EF178">
        <w:rPr>
          <w:rFonts w:ascii="Arial" w:eastAsia="Arial" w:hAnsi="Arial" w:cs="Arial"/>
        </w:rPr>
        <w:t>Eligibility Criteria [Sex]: All</w:t>
      </w:r>
    </w:p>
    <w:p w14:paraId="045FDA93" w14:textId="2FFC2275" w:rsidR="3E3EF178" w:rsidRDefault="3E3EF178" w:rsidP="3E3EF178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3E3EF178">
        <w:rPr>
          <w:rFonts w:ascii="Arial" w:eastAsia="Arial" w:hAnsi="Arial" w:cs="Arial"/>
        </w:rPr>
        <w:t>Eligibility Criteria [Age]: Older adult (65+)</w:t>
      </w:r>
    </w:p>
    <w:p w14:paraId="289B3B33" w14:textId="48A9A178" w:rsidR="3E3EF178" w:rsidRDefault="3E3EF178" w:rsidP="3E3EF178">
      <w:pPr>
        <w:jc w:val="both"/>
        <w:rPr>
          <w:rFonts w:ascii="Arial" w:eastAsia="Arial" w:hAnsi="Arial" w:cs="Arial"/>
        </w:rPr>
      </w:pPr>
      <w:r w:rsidRPr="3E3EF178">
        <w:rPr>
          <w:rFonts w:ascii="Arial" w:eastAsia="Arial" w:hAnsi="Arial" w:cs="Arial"/>
        </w:rPr>
        <w:t xml:space="preserve">A research strategy was applied using the focused search tool </w:t>
      </w:r>
      <w:r w:rsidR="00CC26D9">
        <w:rPr>
          <w:rFonts w:ascii="Arial" w:eastAsia="Arial" w:hAnsi="Arial" w:cs="Arial"/>
        </w:rPr>
        <w:t>on</w:t>
      </w:r>
      <w:r w:rsidRPr="3E3EF178">
        <w:rPr>
          <w:rFonts w:ascii="Arial" w:eastAsia="Arial" w:hAnsi="Arial" w:cs="Arial"/>
        </w:rPr>
        <w:t xml:space="preserve"> </w:t>
      </w:r>
      <w:hyperlink r:id="rId7">
        <w:r w:rsidRPr="3E3EF178">
          <w:rPr>
            <w:rStyle w:val="Hipervnculo"/>
            <w:rFonts w:ascii="Arial" w:eastAsia="Arial" w:hAnsi="Arial" w:cs="Arial"/>
          </w:rPr>
          <w:t>https://clinicaltrials.gov/</w:t>
        </w:r>
      </w:hyperlink>
      <w:r w:rsidR="00CC26D9" w:rsidRPr="3E3EF178">
        <w:rPr>
          <w:rFonts w:ascii="Arial" w:eastAsia="Arial" w:hAnsi="Arial" w:cs="Arial"/>
        </w:rPr>
        <w:t>; in</w:t>
      </w:r>
      <w:r w:rsidRPr="3E3EF178">
        <w:rPr>
          <w:rFonts w:ascii="Arial" w:eastAsia="Arial" w:hAnsi="Arial" w:cs="Arial"/>
        </w:rPr>
        <w:t xml:space="preserve"> the </w:t>
      </w:r>
      <w:r w:rsidR="00CC26D9">
        <w:rPr>
          <w:rFonts w:ascii="Arial" w:eastAsia="Arial" w:hAnsi="Arial" w:cs="Arial"/>
        </w:rPr>
        <w:t xml:space="preserve">“Other terms” </w:t>
      </w:r>
      <w:r w:rsidRPr="3E3EF178">
        <w:rPr>
          <w:rFonts w:ascii="Arial" w:eastAsia="Arial" w:hAnsi="Arial" w:cs="Arial"/>
        </w:rPr>
        <w:t xml:space="preserve">section, </w:t>
      </w:r>
      <w:r w:rsidR="00CC26D9">
        <w:rPr>
          <w:rFonts w:ascii="Arial" w:eastAsia="Arial" w:hAnsi="Arial" w:cs="Arial"/>
        </w:rPr>
        <w:t xml:space="preserve">the </w:t>
      </w:r>
      <w:proofErr w:type="spellStart"/>
      <w:r w:rsidR="00CC26D9">
        <w:rPr>
          <w:rFonts w:ascii="Arial" w:eastAsia="Arial" w:hAnsi="Arial" w:cs="Arial"/>
        </w:rPr>
        <w:t>MeSH</w:t>
      </w:r>
      <w:proofErr w:type="spellEnd"/>
      <w:r w:rsidR="00CC26D9">
        <w:rPr>
          <w:rFonts w:ascii="Arial" w:eastAsia="Arial" w:hAnsi="Arial" w:cs="Arial"/>
        </w:rPr>
        <w:t xml:space="preserve"> term </w:t>
      </w:r>
      <w:r w:rsidRPr="3E3EF178">
        <w:rPr>
          <w:rFonts w:ascii="Arial" w:eastAsia="Arial" w:hAnsi="Arial" w:cs="Arial"/>
        </w:rPr>
        <w:t xml:space="preserve">"Pragmatic Trial" </w:t>
      </w:r>
      <w:r w:rsidR="00CC26D9">
        <w:rPr>
          <w:rFonts w:ascii="Arial" w:eastAsia="Arial" w:hAnsi="Arial" w:cs="Arial"/>
        </w:rPr>
        <w:t>was selected. I</w:t>
      </w:r>
      <w:r w:rsidRPr="3E3EF178">
        <w:rPr>
          <w:rFonts w:ascii="Arial" w:eastAsia="Arial" w:hAnsi="Arial" w:cs="Arial"/>
        </w:rPr>
        <w:t xml:space="preserve">n the </w:t>
      </w:r>
      <w:r w:rsidR="00CC26D9">
        <w:rPr>
          <w:rFonts w:ascii="Arial" w:eastAsia="Arial" w:hAnsi="Arial" w:cs="Arial"/>
        </w:rPr>
        <w:t>“</w:t>
      </w:r>
      <w:r w:rsidRPr="3E3EF178">
        <w:rPr>
          <w:rFonts w:ascii="Arial" w:eastAsia="Arial" w:hAnsi="Arial" w:cs="Arial"/>
        </w:rPr>
        <w:t>Study Status</w:t>
      </w:r>
      <w:r w:rsidR="00CC26D9">
        <w:rPr>
          <w:rFonts w:ascii="Arial" w:eastAsia="Arial" w:hAnsi="Arial" w:cs="Arial"/>
        </w:rPr>
        <w:t>”</w:t>
      </w:r>
      <w:r w:rsidRPr="3E3EF178">
        <w:rPr>
          <w:rFonts w:ascii="Arial" w:eastAsia="Arial" w:hAnsi="Arial" w:cs="Arial"/>
        </w:rPr>
        <w:t xml:space="preserve"> section, </w:t>
      </w:r>
      <w:r w:rsidR="00F032BA">
        <w:rPr>
          <w:rFonts w:ascii="Arial" w:eastAsia="Arial" w:hAnsi="Arial" w:cs="Arial"/>
        </w:rPr>
        <w:t>the option “All Studies” was chosen. I</w:t>
      </w:r>
      <w:r w:rsidRPr="3E3EF178">
        <w:rPr>
          <w:rFonts w:ascii="Arial" w:eastAsia="Arial" w:hAnsi="Arial" w:cs="Arial"/>
        </w:rPr>
        <w:t xml:space="preserve">n </w:t>
      </w:r>
      <w:r w:rsidR="00F032BA">
        <w:rPr>
          <w:rFonts w:ascii="Arial" w:eastAsia="Arial" w:hAnsi="Arial" w:cs="Arial"/>
        </w:rPr>
        <w:t>the</w:t>
      </w:r>
      <w:r w:rsidRPr="3E3EF178">
        <w:rPr>
          <w:rFonts w:ascii="Arial" w:eastAsia="Arial" w:hAnsi="Arial" w:cs="Arial"/>
        </w:rPr>
        <w:t xml:space="preserve"> More Filters </w:t>
      </w:r>
      <w:r w:rsidR="00F032BA">
        <w:rPr>
          <w:rFonts w:ascii="Arial" w:eastAsia="Arial" w:hAnsi="Arial" w:cs="Arial"/>
        </w:rPr>
        <w:t xml:space="preserve">section </w:t>
      </w:r>
      <w:r w:rsidRPr="3E3EF178">
        <w:rPr>
          <w:rFonts w:ascii="Arial" w:eastAsia="Arial" w:hAnsi="Arial" w:cs="Arial"/>
        </w:rPr>
        <w:t xml:space="preserve">and the </w:t>
      </w:r>
      <w:r w:rsidR="00F032BA">
        <w:rPr>
          <w:rFonts w:ascii="Arial" w:eastAsia="Arial" w:hAnsi="Arial" w:cs="Arial"/>
        </w:rPr>
        <w:t>“</w:t>
      </w:r>
      <w:r w:rsidRPr="3E3EF178">
        <w:rPr>
          <w:rFonts w:ascii="Arial" w:eastAsia="Arial" w:hAnsi="Arial" w:cs="Arial"/>
        </w:rPr>
        <w:t>Eligibility Criteria</w:t>
      </w:r>
      <w:r w:rsidR="00F032BA">
        <w:rPr>
          <w:rFonts w:ascii="Arial" w:eastAsia="Arial" w:hAnsi="Arial" w:cs="Arial"/>
        </w:rPr>
        <w:t>” sub</w:t>
      </w:r>
      <w:r w:rsidRPr="3E3EF178">
        <w:rPr>
          <w:rFonts w:ascii="Arial" w:eastAsia="Arial" w:hAnsi="Arial" w:cs="Arial"/>
        </w:rPr>
        <w:t xml:space="preserve">section, </w:t>
      </w:r>
      <w:r w:rsidR="00F032BA">
        <w:rPr>
          <w:rFonts w:ascii="Arial" w:eastAsia="Arial" w:hAnsi="Arial" w:cs="Arial"/>
        </w:rPr>
        <w:t xml:space="preserve">“All” options were selected o the “Sex” </w:t>
      </w:r>
      <w:r w:rsidR="008F5700">
        <w:rPr>
          <w:rFonts w:ascii="Arial" w:eastAsia="Arial" w:hAnsi="Arial" w:cs="Arial"/>
        </w:rPr>
        <w:t>criterion</w:t>
      </w:r>
      <w:r w:rsidR="00F032BA">
        <w:rPr>
          <w:rFonts w:ascii="Arial" w:eastAsia="Arial" w:hAnsi="Arial" w:cs="Arial"/>
        </w:rPr>
        <w:t>,</w:t>
      </w:r>
      <w:r w:rsidRPr="3E3EF178">
        <w:rPr>
          <w:rFonts w:ascii="Arial" w:eastAsia="Arial" w:hAnsi="Arial" w:cs="Arial"/>
        </w:rPr>
        <w:t xml:space="preserve"> "Older adult (65+)" </w:t>
      </w:r>
      <w:r w:rsidR="00F032BA">
        <w:rPr>
          <w:rFonts w:ascii="Arial" w:eastAsia="Arial" w:hAnsi="Arial" w:cs="Arial"/>
        </w:rPr>
        <w:t xml:space="preserve">was chosen </w:t>
      </w:r>
      <w:r w:rsidRPr="3E3EF178">
        <w:rPr>
          <w:rFonts w:ascii="Arial" w:eastAsia="Arial" w:hAnsi="Arial" w:cs="Arial"/>
        </w:rPr>
        <w:t xml:space="preserve">for the Age criterion. </w:t>
      </w:r>
      <w:r w:rsidR="00F032BA">
        <w:rPr>
          <w:rFonts w:ascii="Arial" w:eastAsia="Arial" w:hAnsi="Arial" w:cs="Arial"/>
        </w:rPr>
        <w:t xml:space="preserve">A total of </w:t>
      </w:r>
      <w:r w:rsidRPr="3E3EF178">
        <w:rPr>
          <w:rFonts w:ascii="Arial" w:eastAsia="Arial" w:hAnsi="Arial" w:cs="Arial"/>
        </w:rPr>
        <w:t xml:space="preserve">1605 </w:t>
      </w:r>
      <w:r w:rsidR="008F5700">
        <w:rPr>
          <w:rFonts w:ascii="Arial" w:eastAsia="Arial" w:hAnsi="Arial" w:cs="Arial"/>
        </w:rPr>
        <w:t xml:space="preserve">records </w:t>
      </w:r>
      <w:r w:rsidR="008F5700" w:rsidRPr="3E3EF178">
        <w:rPr>
          <w:rFonts w:ascii="Arial" w:eastAsia="Arial" w:hAnsi="Arial" w:cs="Arial"/>
        </w:rPr>
        <w:t>were</w:t>
      </w:r>
      <w:r w:rsidRPr="3E3EF178">
        <w:rPr>
          <w:rFonts w:ascii="Arial" w:eastAsia="Arial" w:hAnsi="Arial" w:cs="Arial"/>
        </w:rPr>
        <w:t xml:space="preserve"> obtained and included for subsequent examination with statistical analysis code (R version 4.3.3).</w:t>
      </w:r>
    </w:p>
    <w:p w14:paraId="6D2F5E20" w14:textId="4F28F035" w:rsidR="3E3EF178" w:rsidRDefault="3E3EF178" w:rsidP="3E3EF178">
      <w:pPr>
        <w:jc w:val="both"/>
        <w:rPr>
          <w:rFonts w:ascii="Arial" w:eastAsia="Arial" w:hAnsi="Arial" w:cs="Arial"/>
          <w:b/>
          <w:bCs/>
        </w:rPr>
      </w:pPr>
      <w:r w:rsidRPr="3E3EF178">
        <w:rPr>
          <w:rFonts w:ascii="Arial" w:eastAsia="Arial" w:hAnsi="Arial" w:cs="Arial"/>
          <w:b/>
          <w:bCs/>
        </w:rPr>
        <w:t>Peer review methodology</w:t>
      </w:r>
    </w:p>
    <w:p w14:paraId="6993F082" w14:textId="66D32725" w:rsidR="3E3EF178" w:rsidRDefault="3E3EF178" w:rsidP="3E3EF178">
      <w:pPr>
        <w:jc w:val="both"/>
        <w:rPr>
          <w:rFonts w:ascii="Arial" w:eastAsia="Arial" w:hAnsi="Arial" w:cs="Arial"/>
        </w:rPr>
      </w:pPr>
      <w:r w:rsidRPr="3E3EF178">
        <w:rPr>
          <w:rFonts w:ascii="Arial" w:eastAsia="Arial" w:hAnsi="Arial" w:cs="Arial"/>
        </w:rPr>
        <w:t xml:space="preserve">Finally, our systematic search yielded a total of 2306 articles. </w:t>
      </w:r>
      <w:r w:rsidR="00F032BA">
        <w:rPr>
          <w:rFonts w:ascii="Arial" w:eastAsia="Arial" w:hAnsi="Arial" w:cs="Arial"/>
        </w:rPr>
        <w:t xml:space="preserve">Subsequently, </w:t>
      </w:r>
      <w:r w:rsidRPr="3E3EF178">
        <w:rPr>
          <w:rFonts w:ascii="Arial" w:eastAsia="Arial" w:hAnsi="Arial" w:cs="Arial"/>
        </w:rPr>
        <w:t>duplicates</w:t>
      </w:r>
      <w:r w:rsidR="00F032BA">
        <w:rPr>
          <w:rFonts w:ascii="Arial" w:eastAsia="Arial" w:hAnsi="Arial" w:cs="Arial"/>
        </w:rPr>
        <w:t xml:space="preserve"> were removed</w:t>
      </w:r>
      <w:r w:rsidRPr="3E3EF178">
        <w:rPr>
          <w:rFonts w:ascii="Arial" w:eastAsia="Arial" w:hAnsi="Arial" w:cs="Arial"/>
        </w:rPr>
        <w:t>, resulting in 1615 pragmatic clinical trials.</w:t>
      </w:r>
    </w:p>
    <w:p w14:paraId="311A9333" w14:textId="77777777" w:rsidR="003B58AE" w:rsidRDefault="003B58AE" w:rsidP="3E3EF178">
      <w:pPr>
        <w:jc w:val="both"/>
        <w:rPr>
          <w:rFonts w:ascii="Arial" w:eastAsia="Arial" w:hAnsi="Arial" w:cs="Arial"/>
          <w:b/>
          <w:bCs/>
        </w:rPr>
      </w:pPr>
    </w:p>
    <w:p w14:paraId="14A84790" w14:textId="77777777" w:rsidR="003B58AE" w:rsidRDefault="003B58AE" w:rsidP="3E3EF178">
      <w:pPr>
        <w:jc w:val="both"/>
        <w:rPr>
          <w:rFonts w:ascii="Arial" w:eastAsia="Arial" w:hAnsi="Arial" w:cs="Arial"/>
          <w:b/>
          <w:bCs/>
        </w:rPr>
      </w:pPr>
    </w:p>
    <w:p w14:paraId="7E985307" w14:textId="77777777" w:rsidR="008F5700" w:rsidRDefault="008F5700" w:rsidP="3E3EF178">
      <w:pPr>
        <w:jc w:val="both"/>
        <w:rPr>
          <w:ins w:id="1" w:author="Lili Fernandez" w:date="2024-04-01T00:36:00Z"/>
          <w:rFonts w:ascii="Arial" w:eastAsia="Arial" w:hAnsi="Arial" w:cs="Arial"/>
          <w:b/>
          <w:bCs/>
        </w:rPr>
      </w:pPr>
    </w:p>
    <w:p w14:paraId="0C824B85" w14:textId="28B72236" w:rsidR="3E3EF178" w:rsidRDefault="3E3EF178" w:rsidP="3E3EF178">
      <w:pPr>
        <w:jc w:val="both"/>
        <w:rPr>
          <w:rFonts w:ascii="Arial" w:eastAsia="Arial" w:hAnsi="Arial" w:cs="Arial"/>
          <w:b/>
          <w:bCs/>
        </w:rPr>
      </w:pPr>
      <w:r w:rsidRPr="3E3EF178">
        <w:rPr>
          <w:rFonts w:ascii="Arial" w:eastAsia="Arial" w:hAnsi="Arial" w:cs="Arial"/>
          <w:b/>
          <w:bCs/>
        </w:rPr>
        <w:lastRenderedPageBreak/>
        <w:t>Conclusion</w:t>
      </w:r>
    </w:p>
    <w:p w14:paraId="42A6AA19" w14:textId="720C51B5" w:rsidR="3E3EF178" w:rsidRDefault="3E3EF178" w:rsidP="3E3EF178">
      <w:pPr>
        <w:jc w:val="both"/>
        <w:rPr>
          <w:rFonts w:ascii="Arial" w:eastAsia="Arial" w:hAnsi="Arial" w:cs="Arial"/>
        </w:rPr>
      </w:pPr>
      <w:r w:rsidRPr="3E3EF178">
        <w:rPr>
          <w:rFonts w:ascii="Arial" w:eastAsia="Arial" w:hAnsi="Arial" w:cs="Arial"/>
        </w:rPr>
        <w:t xml:space="preserve">The final </w:t>
      </w:r>
      <w:r w:rsidR="00FA67EB">
        <w:rPr>
          <w:rFonts w:ascii="Arial" w:eastAsia="Arial" w:hAnsi="Arial" w:cs="Arial"/>
        </w:rPr>
        <w:t xml:space="preserve">search strategy for </w:t>
      </w:r>
      <w:r w:rsidRPr="3E3EF178">
        <w:rPr>
          <w:rFonts w:ascii="Arial" w:eastAsia="Arial" w:hAnsi="Arial" w:cs="Arial"/>
        </w:rPr>
        <w:t xml:space="preserve">Pragmatic Clinical Trials included 1613 articles and 1532 </w:t>
      </w:r>
      <w:r w:rsidR="00FA67EB">
        <w:rPr>
          <w:rFonts w:ascii="Arial" w:eastAsia="Arial" w:hAnsi="Arial" w:cs="Arial"/>
        </w:rPr>
        <w:t>records</w:t>
      </w:r>
      <w:r w:rsidRPr="3E3EF178">
        <w:rPr>
          <w:rFonts w:ascii="Arial" w:eastAsia="Arial" w:hAnsi="Arial" w:cs="Arial"/>
        </w:rPr>
        <w:t xml:space="preserve"> for further analysis. </w:t>
      </w:r>
      <w:r w:rsidR="008F5700" w:rsidRPr="3E3EF178">
        <w:rPr>
          <w:rFonts w:ascii="Arial" w:eastAsia="Arial" w:hAnsi="Arial" w:cs="Arial"/>
        </w:rPr>
        <w:t>Future</w:t>
      </w:r>
      <w:r w:rsidRPr="3E3EF178">
        <w:rPr>
          <w:rFonts w:ascii="Arial" w:eastAsia="Arial" w:hAnsi="Arial" w:cs="Arial"/>
        </w:rPr>
        <w:t xml:space="preserve"> studies</w:t>
      </w:r>
      <w:r w:rsidR="00FA67EB">
        <w:rPr>
          <w:rFonts w:ascii="Arial" w:eastAsia="Arial" w:hAnsi="Arial" w:cs="Arial"/>
        </w:rPr>
        <w:t xml:space="preserve"> of similar nature</w:t>
      </w:r>
      <w:r w:rsidRPr="3E3EF178">
        <w:rPr>
          <w:rFonts w:ascii="Arial" w:eastAsia="Arial" w:hAnsi="Arial" w:cs="Arial"/>
        </w:rPr>
        <w:t>, we recommend updating the search to the earliest date the study</w:t>
      </w:r>
      <w:r w:rsidR="00FA67EB">
        <w:rPr>
          <w:rFonts w:ascii="Arial" w:eastAsia="Arial" w:hAnsi="Arial" w:cs="Arial"/>
        </w:rPr>
        <w:t xml:space="preserve"> commencement for reproducibility.</w:t>
      </w:r>
      <w:r w:rsidRPr="3E3EF178">
        <w:rPr>
          <w:rFonts w:ascii="Arial" w:eastAsia="Arial" w:hAnsi="Arial" w:cs="Arial"/>
        </w:rPr>
        <w:t xml:space="preserve"> </w:t>
      </w:r>
    </w:p>
    <w:p w14:paraId="6B1412AC" w14:textId="1B6F2189" w:rsidR="3E3EF178" w:rsidRDefault="3E3EF178" w:rsidP="3E3EF178">
      <w:pPr>
        <w:jc w:val="both"/>
        <w:rPr>
          <w:rFonts w:ascii="Arial" w:eastAsia="Arial" w:hAnsi="Arial" w:cs="Arial"/>
        </w:rPr>
      </w:pPr>
    </w:p>
    <w:p w14:paraId="6F45EBFE" w14:textId="7C382928" w:rsidR="3E3EF178" w:rsidRDefault="3E3EF178" w:rsidP="3E3EF178">
      <w:pPr>
        <w:jc w:val="both"/>
        <w:rPr>
          <w:rFonts w:ascii="Arial" w:eastAsia="Arial" w:hAnsi="Arial" w:cs="Arial"/>
          <w:sz w:val="24"/>
          <w:szCs w:val="24"/>
        </w:rPr>
      </w:pPr>
      <w:r w:rsidRPr="3E3EF178">
        <w:rPr>
          <w:rFonts w:ascii="Arial" w:eastAsia="Arial" w:hAnsi="Arial" w:cs="Arial"/>
          <w:b/>
          <w:bCs/>
          <w:sz w:val="24"/>
          <w:szCs w:val="24"/>
        </w:rPr>
        <w:t>An</w:t>
      </w:r>
      <w:r w:rsidR="00FA67EB">
        <w:rPr>
          <w:rFonts w:ascii="Arial" w:eastAsia="Arial" w:hAnsi="Arial" w:cs="Arial"/>
          <w:b/>
          <w:bCs/>
          <w:sz w:val="24"/>
          <w:szCs w:val="24"/>
        </w:rPr>
        <w:t>nex</w:t>
      </w:r>
      <w:r w:rsidRPr="3E3EF178">
        <w:rPr>
          <w:rFonts w:ascii="Arial" w:eastAsia="Arial" w:hAnsi="Arial" w:cs="Arial"/>
          <w:b/>
          <w:bCs/>
          <w:sz w:val="24"/>
          <w:szCs w:val="24"/>
        </w:rPr>
        <w:t xml:space="preserve"> 1. </w:t>
      </w:r>
      <w:r w:rsidRPr="3E3EF178">
        <w:rPr>
          <w:rFonts w:ascii="Arial" w:eastAsia="Arial" w:hAnsi="Arial" w:cs="Arial"/>
          <w:sz w:val="24"/>
          <w:szCs w:val="24"/>
        </w:rPr>
        <w:t>PRISMA 2020 flow diagram of searches of databases and registers only</w:t>
      </w:r>
    </w:p>
    <w:p w14:paraId="64850A6E" w14:textId="77777777" w:rsidR="003B58AE" w:rsidRPr="009A5F2C" w:rsidRDefault="003B58AE" w:rsidP="003B58AE">
      <w:pPr>
        <w:spacing w:after="0" w:line="240" w:lineRule="auto"/>
        <w:rPr>
          <w:b/>
          <w:sz w:val="12"/>
          <w:szCs w:val="12"/>
        </w:rPr>
      </w:pPr>
    </w:p>
    <w:p w14:paraId="5EEE0B34" w14:textId="105C3328" w:rsidR="003B58AE" w:rsidRDefault="003B58AE" w:rsidP="003B58AE">
      <w:pPr>
        <w:spacing w:after="0" w:line="240" w:lineRule="auto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AB589" wp14:editId="22C24C05">
                <wp:simplePos x="0" y="0"/>
                <wp:positionH relativeFrom="column">
                  <wp:posOffset>537845</wp:posOffset>
                </wp:positionH>
                <wp:positionV relativeFrom="paragraph">
                  <wp:posOffset>92075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79915" w14:textId="77777777" w:rsidR="003B58AE" w:rsidRPr="001502CF" w:rsidRDefault="003B58AE" w:rsidP="003B58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2.35pt;margin-top:7.25pt;width:342.15pt;height:2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OxMC33wAAAAgBAAAPAAAAZHJzL2Rvd25yZXYueG1sTI/BbsIwEETvlfgHa5F6&#10;QcUBESBpHFRVao9tCXyAibdJmngdxQZSvr7bU3vcmdHsm2w32k5ccPCNIwWLeQQCqXSmoUrB8fDy&#10;sAXhgyajO0eo4Bs97PLJXaZT4660x0sRKsEl5FOtoA6hT6X0ZY1W+7nrkdj7dIPVgc+hkmbQVy63&#10;nVxG0Vpa3RB/qHWPzzWWbXG2CopZuyiP9mP2dova4jVp3pe3L6nU/XR8egQRcAx/YfjFZ3TImenk&#10;zmS86BRsVxtOsr6KQbC/WSe87aQgjhOQeSb/D8h/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E7EwLffAAAACAEAAA8AAAAAAAAAAAAAAAAA4wQAAGRycy9kb3ducmV2LnhtbFBLBQYA&#10;AAAABAAEAPMAAADvBQAAAAA=&#10;" fillcolor="#ffc000 [3207]" strokecolor="#7f5f00 [1607]" strokeweight="1pt">
                <v:textbox>
                  <w:txbxContent>
                    <w:p w14:paraId="3DF79915" w14:textId="77777777" w:rsidR="003B58AE" w:rsidRPr="001502CF" w:rsidRDefault="003B58AE" w:rsidP="003B58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D30C3A6" w14:textId="610177C2" w:rsidR="003B58AE" w:rsidRDefault="003B58AE" w:rsidP="003B58AE">
      <w:pPr>
        <w:spacing w:after="0" w:line="240" w:lineRule="auto"/>
      </w:pPr>
    </w:p>
    <w:p w14:paraId="02CE9784" w14:textId="77777777" w:rsidR="003B58AE" w:rsidRDefault="003B58AE" w:rsidP="003B58AE">
      <w:pPr>
        <w:spacing w:after="0" w:line="240" w:lineRule="auto"/>
      </w:pPr>
    </w:p>
    <w:p w14:paraId="4A975F1F" w14:textId="77777777" w:rsidR="003B58AE" w:rsidRDefault="003B58AE" w:rsidP="003B58AE">
      <w:pPr>
        <w:spacing w:after="0" w:line="240" w:lineRule="auto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610F2" wp14:editId="7714C54D">
                <wp:simplePos x="0" y="0"/>
                <wp:positionH relativeFrom="column">
                  <wp:posOffset>3048000</wp:posOffset>
                </wp:positionH>
                <wp:positionV relativeFrom="paragraph">
                  <wp:posOffset>79375</wp:posOffset>
                </wp:positionV>
                <wp:extent cx="1887220" cy="1543050"/>
                <wp:effectExtent l="0" t="0" r="1778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54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1B78B" w14:textId="77777777" w:rsidR="003B58AE" w:rsidRDefault="003B58AE" w:rsidP="003B58A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before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the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screening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8510041" w14:textId="77777777" w:rsidR="003B58AE" w:rsidRDefault="003B58AE" w:rsidP="003B58A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67B4776" w14:textId="77777777" w:rsidR="003B58AE" w:rsidRDefault="003B58AE" w:rsidP="003B58AE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35E0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Duplicate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marked as ineligible by automation tools and </w:t>
                            </w:r>
                            <w:r w:rsidRPr="00D35E0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Pr="00D35E0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3)</w:t>
                            </w:r>
                          </w:p>
                          <w:p w14:paraId="69821510" w14:textId="77777777" w:rsidR="003B58AE" w:rsidRDefault="003B58AE" w:rsidP="003B58AE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27125EE" w14:textId="75A5F051" w:rsidR="003B58AE" w:rsidRPr="00560609" w:rsidRDefault="003B58AE" w:rsidP="003B58AE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reasons</w:t>
                            </w:r>
                            <w:r w:rsidR="00FA67E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, such as observational </w:t>
                            </w:r>
                            <w:proofErr w:type="gramStart"/>
                            <w:r w:rsidR="00FA67E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73)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40pt;margin-top:6.25pt;width:148.6pt;height:1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UWnwIAAJcFAAAOAAAAZHJzL2Uyb0RvYy54bWysVEtv2zAMvg/YfxB0X/1YsnZBnSJIkWFA&#10;0RZth54VWYoNyKImKbGzXz9KfiToih2G5eCIIvmR/ETy+qZrFDkI62rQBc0uUkqE5lDWelfQHy+b&#10;T1eUOM90yRRoUdCjcPRm+fHDdWsWIocKVCksQRDtFq0paOW9WSSJ45VomLsAIzQqJdiGeRTtLikt&#10;axG9UUmepl+SFmxpLHDhHN7e9kq6jPhSCu4fpHTCE1VQzM3Hr43fbfgmy2u22FlmqpoPabB/yKJh&#10;tcagE9Qt84zsbf0HVFNzCw6kv+DQJCBlzUWsAavJ0jfVPFfMiFgLkuPMRJP7f7D8/vBoSV0WNKdE&#10;swaf6AlJY3qnBMkDPa1xC7R6No92kBweQ62dtE34xypIFyk9TpSKzhOOl9nV1WWeI/Mcddl89jmd&#10;R9KTk7uxzn8T0JBwKKjF8JFKdrhzHkOi6WgSomnY1ErFd1M6XDhQdRnuohAaR6yVJQeGT+67LNSA&#10;EGdWKAXPJFTW1xJP/qhEgFD6SUikBLPPYyKxGU+YjHOhfdarKlaKPtQ8xd8YbMwiho6AAVlikhP2&#10;ADBa9iAjdp/zYB9cRezlyTn9W2K98+QRI4P2k3NTa7DvASisaojc248k9dQElny37WK7RMtws4Xy&#10;iC1koZ8tZ/imxoe8Y84/MovDhI+PC8I/4EcqaAsKw4mSCuyv9+6DPfY4ailpcTgL6n7umRWUqO8a&#10;u/9rNpuFaY7CbH4ZGsyea7bnGr1v1oDNkOEqMjweg71X41FaaF5xj6xCVFQxzTF2Qbm3o7D2/dLA&#10;TcTFahXNcIIN83f62fAAHngOjfrSvTJrhm72OAj3MA4yW7xp6t42eGpY7T3IOnb8idfhBXD6YysN&#10;myqsl3M5Wp326fI3AAAA//8DAFBLAwQUAAYACAAAACEAZ1+phOIAAAAKAQAADwAAAGRycy9kb3du&#10;cmV2LnhtbEyPQUvDQBSE74L/YXmCl2I3DcaUmE0RRelBCtb24O0lu2Zjs29DdtvGf+/zpMdhhplv&#10;ytXkenEyY+g8KVjMExCGGq87ahXs3p9vliBCRNLYezIKvk2AVXV5UWKh/ZnezGkbW8ElFApUYGMc&#10;CilDY43DMPeDIfY+/egwshxbqUc8c7nrZZokd9JhR7xgcTCP1jSH7dEp+FhPsf1avMTXA872s7Wt&#10;m81TrdT11fRwDyKaKf6F4Ref0aFiptofSQfRK7hdJvwlspFmIDiQ53kKolaQZlkGsirl/wvVDwAA&#10;AP//AwBQSwECLQAUAAYACAAAACEAtoM4kv4AAADhAQAAEwAAAAAAAAAAAAAAAAAAAAAAW0NvbnRl&#10;bnRfVHlwZXNdLnhtbFBLAQItABQABgAIAAAAIQA4/SH/1gAAAJQBAAALAAAAAAAAAAAAAAAAAC8B&#10;AABfcmVscy8ucmVsc1BLAQItABQABgAIAAAAIQDCMHUWnwIAAJcFAAAOAAAAAAAAAAAAAAAAAC4C&#10;AABkcnMvZTJvRG9jLnhtbFBLAQItABQABgAIAAAAIQBnX6mE4gAAAAoBAAAPAAAAAAAAAAAAAAAA&#10;APkEAABkcnMvZG93bnJldi54bWxQSwUGAAAAAAQABADzAAAACAYAAAAA&#10;" filled="f" strokecolor="black [3213]" strokeweight="1pt">
                <v:textbox>
                  <w:txbxContent>
                    <w:p w14:paraId="66D1B78B" w14:textId="77777777" w:rsidR="003B58AE" w:rsidRDefault="003B58AE" w:rsidP="003B58A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 xml:space="preserve">before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 xml:space="preserve">the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8510041" w14:textId="77777777" w:rsidR="003B58AE" w:rsidRDefault="003B58AE" w:rsidP="003B58A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67B4776" w14:textId="77777777" w:rsidR="003B58AE" w:rsidRDefault="003B58AE" w:rsidP="003B58AE">
                      <w:pPr>
                        <w:spacing w:after="0" w:line="240" w:lineRule="auto"/>
                        <w:ind w:left="284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D35E0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Duplicate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marked as ineligible by automation tools and </w:t>
                      </w:r>
                      <w:r w:rsidRPr="00D35E0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Pr="00D35E0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3)</w:t>
                      </w:r>
                    </w:p>
                    <w:p w14:paraId="69821510" w14:textId="77777777" w:rsidR="003B58AE" w:rsidRDefault="003B58AE" w:rsidP="003B58AE">
                      <w:pPr>
                        <w:spacing w:after="0" w:line="240" w:lineRule="auto"/>
                        <w:ind w:left="284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27125EE" w14:textId="75A5F051" w:rsidR="003B58AE" w:rsidRPr="00560609" w:rsidRDefault="003B58AE" w:rsidP="003B58AE">
                      <w:pPr>
                        <w:spacing w:after="0" w:line="240" w:lineRule="auto"/>
                        <w:ind w:left="284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reasons</w:t>
                      </w:r>
                      <w:r w:rsidR="00FA67E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, such as observational </w:t>
                      </w:r>
                      <w:proofErr w:type="gramStart"/>
                      <w:r w:rsidR="00FA67E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73)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E1F45" wp14:editId="66923EA1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82BCB" w14:textId="77777777" w:rsidR="003B58AE" w:rsidRDefault="003B58AE" w:rsidP="003B58A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from*:</w:t>
                            </w:r>
                          </w:p>
                          <w:p w14:paraId="087BF5C0" w14:textId="77777777" w:rsidR="003B58AE" w:rsidRDefault="003B58AE" w:rsidP="003B58A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56D4DA3E" w14:textId="77777777" w:rsidR="003B58AE" w:rsidRDefault="003B58AE" w:rsidP="003B58A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PubMed </w:t>
                            </w:r>
                            <w:bookmarkStart w:id="2" w:name="_Hlk162621803"/>
                            <w:r w:rsidRPr="00F72C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740</w:t>
                            </w:r>
                            <w:r w:rsidRPr="00F72C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bookmarkEnd w:id="2"/>
                          <w:p w14:paraId="3EC57203" w14:textId="77777777" w:rsidR="003B58AE" w:rsidRDefault="003B58AE" w:rsidP="003B58A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Ovid/Medline </w:t>
                            </w:r>
                            <w:r w:rsidRPr="00F72C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1566</w:t>
                            </w:r>
                            <w:r w:rsidRPr="00F72C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7B3AFBD" w14:textId="77777777" w:rsidR="003B58AE" w:rsidRDefault="003B58AE" w:rsidP="003B58A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Clinical Trials.gov (n = 1605)</w:t>
                            </w:r>
                          </w:p>
                          <w:p w14:paraId="0369A68D" w14:textId="77777777" w:rsidR="003B58AE" w:rsidRPr="00560609" w:rsidRDefault="003B58AE" w:rsidP="003B58A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O3nQIAAJcFAAAOAAAAZHJzL2Uyb0RvYy54bWysVN9v2yAQfp+0/wHxvjr20i2z6lRRq06T&#10;qrZqO/WZYIiRMMeAxM7++h3YcbKu2sM0P2Dg7r77wXd3cdm3muyE8wpMRfOzGSXCcKiV2VT0+/PN&#10;hwUlPjBTMw1GVHQvPL1cvn930dlSFNCAroUjCGJ82dmKNiHYMss8b0TL/BlYYVAowbUs4NFtstqx&#10;DtFbnRWz2aesA1dbB1x4j7fXg5AuE76Ugod7Kb0IRFcUYwtpdWldxzVbXrBy45htFB/DYP8QRcuU&#10;QacT1DULjGyd+gOqVdyBBxnOOLQZSKm4SDlgNvnsVTZPDbMi5YLF8XYqk/9/sPxu9+CIqvHtKDGs&#10;xSd6xKIxs9GC5LE8nfUlaj3ZBzeePG5jrr10bfxjFqRPJd1PJRV9IBwv88Xic1Fg5TnK8mL+8Xwx&#10;j6jZ0dw6H74KaEncVNSh+1RKtrv1YVA9qERvBm6U1njPSm3i6kGrOt6lQySOuNKO7Bg+eehTDujt&#10;RAtP0TKLmQ25pF3YazGgPgqJJcHoixRIIuMRk3EuTMgHUcNqMbg6n+E3pjZZpES1QcCILDHICXsE&#10;+D3eA/aQ9qgfTUXi8mQ8+1tgg/FkkTyDCZNxqwy4twA0ZjV6HvQPRRpKE6sU+nWf6FJEzXizhnqP&#10;FHIw9Ja3/EbhQ94yHx6Yw2bCx8cBEe5xkRq6isK4o6QB9/Ot+6iPHEcpJR02Z0X9jy1zghL9zSD7&#10;v+TzeezmdJiff44Ec6eS9anEbNsrQDIgwzG6tI36QR+20kH7gnNkFb2iiBmOvivKgzscrsIwNHAS&#10;cbFaJTXsYMvCrXmyPILHOkeiPvcvzNmRzQEb4Q4OjczKV6QedKOlgdU2gFSJ8ce6ji+A3Z+oNE6q&#10;OF5Oz0nrOE+XvwAAAP//AwBQSwMEFAAGAAgAAAAhAJERLnHhAAAACQEAAA8AAABkcnMvZG93bnJl&#10;di54bWxMj0FPwzAMhe9I/IfISFymLW0noJSmEwKBdpiQ2ODALW1MU9Y4VZNt5d9jTnCy7Pf0/L1y&#10;NbleHHEMnScF6SIBgdR401Gr4G33NM9BhKjJ6N4TKvjGAKvq/KzUhfEnesXjNraCQygUWoGNcSik&#10;DI1Fp8PCD0isffrR6cjr2Eoz6hOHu15mSXItne6IP1g94IPFZr89OAUf6ym2X+lz3Oz17H22tnXz&#10;8lgrdXkx3d+BiDjFPzP84jM6VMxU+wOZIHoFeZ6yk+8ZT9aX+dUSRK0gS25uQVal/N+g+gEAAP//&#10;AwBQSwECLQAUAAYACAAAACEAtoM4kv4AAADhAQAAEwAAAAAAAAAAAAAAAAAAAAAAW0NvbnRlbnRf&#10;VHlwZXNdLnhtbFBLAQItABQABgAIAAAAIQA4/SH/1gAAAJQBAAALAAAAAAAAAAAAAAAAAC8BAABf&#10;cmVscy8ucmVsc1BLAQItABQABgAIAAAAIQAI/OO3nQIAAJcFAAAOAAAAAAAAAAAAAAAAAC4CAABk&#10;cnMvZTJvRG9jLnhtbFBLAQItABQABgAIAAAAIQCRES5x4QAAAAkBAAAPAAAAAAAAAAAAAAAAAPcE&#10;AABkcnMvZG93bnJldi54bWxQSwUGAAAAAAQABADzAAAABQYAAAAA&#10;" filled="f" strokecolor="black [3213]" strokeweight="1pt">
                <v:textbox>
                  <w:txbxContent>
                    <w:p w14:paraId="46982BCB" w14:textId="77777777" w:rsidR="003B58AE" w:rsidRDefault="003B58AE" w:rsidP="003B58A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from*:</w:t>
                      </w:r>
                    </w:p>
                    <w:p w14:paraId="087BF5C0" w14:textId="77777777" w:rsidR="003B58AE" w:rsidRDefault="003B58AE" w:rsidP="003B58A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56D4DA3E" w14:textId="77777777" w:rsidR="003B58AE" w:rsidRDefault="003B58AE" w:rsidP="003B58A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PubMed </w:t>
                      </w:r>
                      <w:bookmarkStart w:id="3" w:name="_Hlk162621803"/>
                      <w:r w:rsidRPr="00F72C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740</w:t>
                      </w:r>
                      <w:r w:rsidRPr="00F72C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bookmarkEnd w:id="3"/>
                    <w:p w14:paraId="3EC57203" w14:textId="77777777" w:rsidR="003B58AE" w:rsidRDefault="003B58AE" w:rsidP="003B58A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Ovid/Medline </w:t>
                      </w:r>
                      <w:r w:rsidRPr="00F72C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1566</w:t>
                      </w:r>
                      <w:r w:rsidRPr="00F72C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7B3AFBD" w14:textId="77777777" w:rsidR="003B58AE" w:rsidRDefault="003B58AE" w:rsidP="003B58A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Clinical Trials.gov (n = 1605)</w:t>
                      </w:r>
                    </w:p>
                    <w:p w14:paraId="0369A68D" w14:textId="77777777" w:rsidR="003B58AE" w:rsidRPr="00560609" w:rsidRDefault="003B58AE" w:rsidP="003B58A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28FCA3" w14:textId="77777777" w:rsidR="003B58AE" w:rsidRDefault="003B58AE" w:rsidP="003B58AE">
      <w:pPr>
        <w:spacing w:after="0" w:line="240" w:lineRule="auto"/>
      </w:pPr>
    </w:p>
    <w:p w14:paraId="3B70B190" w14:textId="77777777" w:rsidR="003B58AE" w:rsidRDefault="003B58AE" w:rsidP="003B58AE">
      <w:pPr>
        <w:spacing w:after="0" w:line="240" w:lineRule="auto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998E8" wp14:editId="3AEBBDC5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5AAC9" w14:textId="77777777" w:rsidR="003B58AE" w:rsidRPr="001502CF" w:rsidRDefault="003B58AE" w:rsidP="003B58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1" o:spid="_x0000_s1029" type="#_x0000_t176" style="position:absolute;margin-left:-31.8pt;margin-top:17.5pt;width:100.55pt;height:20.7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0525AAC9" w14:textId="77777777" w:rsidR="003B58AE" w:rsidRPr="001502CF" w:rsidRDefault="003B58AE" w:rsidP="003B58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58AB90" w14:textId="77777777" w:rsidR="003B58AE" w:rsidRDefault="003B58AE" w:rsidP="003B58AE">
      <w:pPr>
        <w:spacing w:after="0" w:line="240" w:lineRule="auto"/>
      </w:pPr>
    </w:p>
    <w:p w14:paraId="7DBAB3BC" w14:textId="77777777" w:rsidR="003B58AE" w:rsidRDefault="003B58AE" w:rsidP="003B58AE">
      <w:pPr>
        <w:spacing w:after="0" w:line="240" w:lineRule="auto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BFEF8" wp14:editId="12D11FC0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45DF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gSz5QtwAAAAH&#10;AQAADwAAAGRycy9kb3ducmV2LnhtbEyO0UrDQBBF3wX/YRnBN7tptbXGbEoRCkUp1OoHbLJjEtyd&#10;jbvbNvl7R1/0abicy51TrAZnxQlD7DwpmE4yEEi1Nx01Ct7fNjdLEDFpMtp6QgUjRliVlxeFzo0/&#10;0yueDqkRPEIx1wralPpcyli36HSc+B6J2YcPTieOoZEm6DOPOytnWbaQTnfEH1rd41OL9efh6BQ8&#10;bPumsvuX5+lXFjbbbj/uhvWo1PXVsH4EkXBIf2X40Wd1KNmp8kcyUVgFt8vFnKsM+DC/u5/PQFS/&#10;WZaF/O9ffgMAAP//AwBQSwECLQAUAAYACAAAACEAtoM4kv4AAADhAQAAEwAAAAAAAAAAAAAAAAAA&#10;AAAAW0NvbnRlbnRfVHlwZXNdLnhtbFBLAQItABQABgAIAAAAIQA4/SH/1gAAAJQBAAALAAAAAAAA&#10;AAAAAAAAAC8BAABfcmVscy8ucmVsc1BLAQItABQABgAIAAAAIQCkejQVygEAAP0DAAAOAAAAAAAA&#10;AAAAAAAAAC4CAABkcnMvZTJvRG9jLnhtbFBLAQItABQABgAIAAAAIQCBLPlC3AAAAAc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7E8E4062" w14:textId="77777777" w:rsidR="003B58AE" w:rsidRDefault="003B58AE" w:rsidP="003B58AE">
      <w:pPr>
        <w:spacing w:after="0" w:line="240" w:lineRule="auto"/>
      </w:pPr>
    </w:p>
    <w:p w14:paraId="3248F101" w14:textId="77777777" w:rsidR="003B58AE" w:rsidRDefault="003B58AE" w:rsidP="003B58AE">
      <w:pPr>
        <w:spacing w:after="0" w:line="240" w:lineRule="auto"/>
      </w:pPr>
    </w:p>
    <w:p w14:paraId="33528184" w14:textId="77777777" w:rsidR="003B58AE" w:rsidRDefault="003B58AE" w:rsidP="003B58AE">
      <w:pPr>
        <w:spacing w:after="0" w:line="240" w:lineRule="auto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BD04E" wp14:editId="6F333795">
                <wp:simplePos x="0" y="0"/>
                <wp:positionH relativeFrom="column">
                  <wp:posOffset>1447800</wp:posOffset>
                </wp:positionH>
                <wp:positionV relativeFrom="paragraph">
                  <wp:posOffset>167005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D013F6" id="Straight Arrow Connector 27" o:spid="_x0000_s1026" type="#_x0000_t32" style="position:absolute;margin-left:114pt;margin-top:13.15pt;width:0;height:2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CvL+fLeAAAACQEA&#10;AA8AAABkcnMvZG93bnJldi54bWxMj9FKw0AQRd8F/2EZwTe7aYRYYzalCIWiCLX6AZvsmAR3Z+Pu&#10;tk3+3hEf9G1m7uXOudV6clacMMTBk4LlIgOB1HozUKfg/W17swIRkyajrSdUMGOEdX15UenS+DO9&#10;4umQOsEhFEutoE9pLKWMbY9Ox4UfkVj78MHpxGvopAn6zOHOyjzLCun0QPyh1yM+9th+Ho5Owf1u&#10;7Bq7f35afmVhuxv288u0mZW6vpo2DyASTunPDD/4jA41MzX+SCYKqyDPV9wl8VDcgmDD76FRcJcV&#10;IOtK/m9QfwMAAP//AwBQSwECLQAUAAYACAAAACEAtoM4kv4AAADhAQAAEwAAAAAAAAAAAAAAAAAA&#10;AAAAW0NvbnRlbnRfVHlwZXNdLnhtbFBLAQItABQABgAIAAAAIQA4/SH/1gAAAJQBAAALAAAAAAAA&#10;AAAAAAAAAC8BAABfcmVscy8ucmVsc1BLAQItABQABgAIAAAAIQBQXSfkyAEAAP0DAAAOAAAAAAAA&#10;AAAAAAAAAC4CAABkcnMvZTJvRG9jLnhtbFBLAQItABQABgAIAAAAIQAry/ny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7F3F69BC" w14:textId="77777777" w:rsidR="003B58AE" w:rsidRDefault="003B58AE" w:rsidP="003B58AE">
      <w:pPr>
        <w:spacing w:after="0" w:line="240" w:lineRule="auto"/>
      </w:pPr>
    </w:p>
    <w:p w14:paraId="3EC847C2" w14:textId="77777777" w:rsidR="003B58AE" w:rsidRDefault="003B58AE" w:rsidP="003B58AE">
      <w:pPr>
        <w:spacing w:after="0" w:line="240" w:lineRule="auto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83F4D" wp14:editId="5AD11D4D">
                <wp:simplePos x="0" y="0"/>
                <wp:positionH relativeFrom="column">
                  <wp:posOffset>-216535</wp:posOffset>
                </wp:positionH>
                <wp:positionV relativeFrom="paragraph">
                  <wp:posOffset>231775</wp:posOffset>
                </wp:positionV>
                <wp:extent cx="859790" cy="262890"/>
                <wp:effectExtent l="0" t="6350" r="10160" b="1016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9790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E0053" w14:textId="77777777" w:rsidR="003B58AE" w:rsidRDefault="003B58AE" w:rsidP="003B58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ADF36A9" w14:textId="77777777" w:rsidR="003B58AE" w:rsidRPr="001502CF" w:rsidRDefault="003B58AE" w:rsidP="003B58A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2" o:spid="_x0000_s1030" type="#_x0000_t176" style="position:absolute;margin-left:-17.05pt;margin-top:18.25pt;width:67.7pt;height:20.7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8AzgIAADUGAAAOAAAAZHJzL2Uyb0RvYy54bWysVFFv2yAQfp+0/4B4X51kSdpadaooVaZJ&#10;3RqtnfpMMNSWMDC4JM5+/Q6wvaxrN2maHyy44777+Li7q+u2UWQvnK+NLuj4bESJ0NyUtX4q6NeH&#10;9bsLSjwwXTJltCjoUXh6vXj75upgczExlVGlcARBtM8PtqAVgM2zzPNKNMyfGSs0OqVxDQPcuqes&#10;dOyA6I3KJqPRPDsYV1pnuPAerTfJSRcRX0rB4U5KL4CogiI3iH8X/9vwzxZXLH9yzFY172iwf2DR&#10;sFpj0gHqhgEjO1f/BtXU3BlvJJxx02RGypqLeAe8zXj07Db3FbMi3gXF8XaQyf8/WP55v3GkLgv6&#10;fkKJZg2+0VqZA6+Yg5wsFQinGQiySRoTPIaaHazPMfTebly387gMArTSNcQZFHo8xwfCL+qCNyVt&#10;lP04yC5aIByNF7PL80t8HI6uyXxygWsEzRJWwLTOwwdhGhIWBZXIbxX4Dew6cjET2996SPF9XMDw&#10;RtXlulYqbkJ5iZVyZM+wMBjnQsMshqtd88mUyT6P9BGL5WjGQkrmaW9GirFQA1Ik/EsSpf+WF9px&#10;d9OTQAQNkVmQOIkaV3BUIhLRX4TEB0PdJpHwwOD0LtPkqlgpknn2KmcVAAOyRHEG7PGfsJO63fkQ&#10;KmKnDcHpyV8hloKHiJjZaBiCm1ob91J2Bb1aMp3vRUrSBJWg3baxmKd9kW5NecQCjwWJJeYtX9dY&#10;RLfMw4Y5bHU04viCO/yFuiqo6VaUVMZ9f8kezmMHopeSA46OgvpvO+YEJeqjxt68HE+nYdbEzXR2&#10;PsGNO/VsTz1616wMFuE4sovLcB5Uv5TONI845ZYhK7qY5pi7oBxcv1lBGmk4J7lYLuMxnC+Wwa2+&#10;tzyAB51DPzy0j8zZrpMAW/Cz6ccMy5/1TjobIrVZ7sDIOjZWUDrp2r0AzqZY/t0cDcPvdB9P/Zz2&#10;ix8AAAD//wMAUEsDBBQABgAIAAAAIQBRtON93AAAAAkBAAAPAAAAZHJzL2Rvd25yZXYueG1sTI9B&#10;bsIwEEX3lXoHa5C6AwcICNI4qKqUAxS6gJ1JpkmEPU5tk6S377Bql1//6c+b/DBZIwb0oXOkYLlI&#10;QCBVru6oUfB5Kuc7ECFqqrVxhAp+MMCheH7KdVa7kT5wOMZG8AiFTCtoY+wzKUPVotVh4Xok7r6c&#10;tzpy9I2svR553Bq5SpKttLojvtDqHt9brG7Hu1Uwnvx6e/aXqv+mXRiMLcv0XCr1MpveXkFEnOIf&#10;DA99VoeCna7uTnUQhvNqz6SC+TLZgGBgk65BXB9FugdZ5PL/B8UvAAAA//8DAFBLAQItABQABgAI&#10;AAAAIQC2gziS/gAAAOEBAAATAAAAAAAAAAAAAAAAAAAAAABbQ29udGVudF9UeXBlc10ueG1sUEsB&#10;Ai0AFAAGAAgAAAAhADj9If/WAAAAlAEAAAsAAAAAAAAAAAAAAAAALwEAAF9yZWxzLy5yZWxzUEsB&#10;Ai0AFAAGAAgAAAAhAB5TTwDOAgAANQYAAA4AAAAAAAAAAAAAAAAALgIAAGRycy9lMm9Eb2MueG1s&#10;UEsBAi0AFAAGAAgAAAAhAFG0433cAAAACQEAAA8AAAAAAAAAAAAAAAAAKAUAAGRycy9kb3ducmV2&#10;LnhtbFBLBQYAAAAABAAEAPMAAAAxBgAAAAA=&#10;" fillcolor="#9cc2e5 [1944]" strokecolor="black [3213]" strokeweight="1pt">
                <v:textbox>
                  <w:txbxContent>
                    <w:p w14:paraId="067E0053" w14:textId="77777777" w:rsidR="003B58AE" w:rsidRDefault="003B58AE" w:rsidP="003B58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ADF36A9" w14:textId="77777777" w:rsidR="003B58AE" w:rsidRPr="001502CF" w:rsidRDefault="003B58AE" w:rsidP="003B58A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DF2E2" wp14:editId="663B8EC2">
                <wp:simplePos x="0" y="0"/>
                <wp:positionH relativeFrom="column">
                  <wp:posOffset>540385</wp:posOffset>
                </wp:positionH>
                <wp:positionV relativeFrom="paragraph">
                  <wp:posOffset>117475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94940" w14:textId="0F1E9DE3" w:rsidR="003B58AE" w:rsidRPr="00560609" w:rsidRDefault="003B58AE" w:rsidP="003B58A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 (n = 3145)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42.55pt;margin-top:9.25pt;width:148.6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lfnQIAAJY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yJrxhuNlAe&#10;kEEWUms5w+9rfMgH5vyaWewlfHucD/4JF6mgLSj0O0oqsL8+ug/6SHGUUtJibxbU/dwxKyhR3zWS&#10;/2s+m4VmjofZ/DLwy55KNqcSvWtuAcmQ4yQyPG6DvlfDVlpo3nCMrIJXFDHN0XdBubfD4danmYGD&#10;iIvVKqphAxvmH/SL4QE81DkQ9bV7Y9b0bPbYB48w9DFbvCN10g2WGlY7D7KOjD/WtX8BbP5IpX5Q&#10;helyeo5ax3G6/A0AAP//AwBQSwMEFAAGAAgAAAAhAK7KWgPgAAAACQEAAA8AAABkcnMvZG93bnJl&#10;di54bWxMj0FLw0AQhe+C/2EZwUuxm7RWQsymiKL0IAWrHrxNsmMSm50N2W0b/73jSY/z3uPN94r1&#10;5Hp1pDF0ng2k8wQUce1tx42Bt9fHqwxUiMgWe89k4JsCrMvzswJz60/8QsddbJSUcMjRQBvjkGsd&#10;6pYchrkfiMX79KPDKOfYaDviScpdrxdJcqMddiwfWhzovqV6vzs4Ax+bKTZf6VN83uPsfbZpq3r7&#10;UBlzeTHd3YKKNMW/MPziCzqUwlT5A9ugegPZKpWk6NkKlPjLbLEEVYmQpNegy0L/X1D+AAAA//8D&#10;AFBLAQItABQABgAIAAAAIQC2gziS/gAAAOEBAAATAAAAAAAAAAAAAAAAAAAAAABbQ29udGVudF9U&#10;eXBlc10ueG1sUEsBAi0AFAAGAAgAAAAhADj9If/WAAAAlAEAAAsAAAAAAAAAAAAAAAAALwEAAF9y&#10;ZWxzLy5yZWxzUEsBAi0AFAAGAAgAAAAhAA5BWV+dAgAAlgUAAA4AAAAAAAAAAAAAAAAALgIAAGRy&#10;cy9lMm9Eb2MueG1sUEsBAi0AFAAGAAgAAAAhAK7KWgPgAAAACQEAAA8AAAAAAAAAAAAAAAAA9wQA&#10;AGRycy9kb3ducmV2LnhtbFBLBQYAAAAABAAEAPMAAAAEBgAAAAA=&#10;" filled="f" strokecolor="black [3213]" strokeweight="1pt">
                <v:textbox>
                  <w:txbxContent>
                    <w:p w14:paraId="2FC94940" w14:textId="0F1E9DE3" w:rsidR="003B58AE" w:rsidRPr="00560609" w:rsidRDefault="003B58AE" w:rsidP="003B58A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 (n = 3145)</w:t>
                      </w:r>
                    </w:p>
                  </w:txbxContent>
                </v:textbox>
              </v:rect>
            </w:pict>
          </mc:Fallback>
        </mc:AlternateContent>
      </w:r>
    </w:p>
    <w:p w14:paraId="2475BE10" w14:textId="77777777" w:rsidR="003B58AE" w:rsidRDefault="003B58AE" w:rsidP="003B58AE">
      <w:pPr>
        <w:spacing w:after="0" w:line="240" w:lineRule="auto"/>
      </w:pPr>
    </w:p>
    <w:p w14:paraId="54092475" w14:textId="77777777" w:rsidR="003B58AE" w:rsidRDefault="003B58AE" w:rsidP="003B58AE">
      <w:pPr>
        <w:spacing w:after="0" w:line="240" w:lineRule="auto"/>
      </w:pPr>
    </w:p>
    <w:p w14:paraId="7DC882A1" w14:textId="77777777" w:rsidR="003B58AE" w:rsidRDefault="003B58AE" w:rsidP="003B58AE">
      <w:pPr>
        <w:spacing w:after="0" w:line="240" w:lineRule="auto"/>
      </w:pPr>
    </w:p>
    <w:p w14:paraId="10484A6F" w14:textId="77777777" w:rsidR="003B58AE" w:rsidRDefault="003B58AE" w:rsidP="003B58AE">
      <w:pPr>
        <w:spacing w:after="0" w:line="240" w:lineRule="auto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08D55" wp14:editId="629ABC16">
                <wp:simplePos x="0" y="0"/>
                <wp:positionH relativeFrom="column">
                  <wp:posOffset>1457325</wp:posOffset>
                </wp:positionH>
                <wp:positionV relativeFrom="paragraph">
                  <wp:posOffset>10160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BD2876" id="Straight Arrow Connector 35" o:spid="_x0000_s1026" type="#_x0000_t32" style="position:absolute;margin-left:114.75pt;margin-top:.8pt;width:0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FOCPnLcAAAACAEA&#10;AA8AAABkcnMvZG93bnJldi54bWxMj9FKw0AQRd8F/2EZwTe7abDFxGxKEQpFEdrqB2yy0yR0dzZm&#10;t23y9474oI+Xc7lzpliNzooLDqHzpGA+S0Ag1d501Cj4/Ng8PIEIUZPR1hMqmDDAqry9KXRu/JX2&#10;eDnERvAIhVwraGPscylD3aLTYeZ7JGZHPzgdOQ6NNIO+8rizMk2SpXS6I77Q6h5fWqxPh7NTkG37&#10;prK7t9f5VzJstt1ueh/Xk1L3d+P6GUTEMf6V4Uef1aFkp8qfyQRhFaRptuAqgyUI5r+5UvC4yECW&#10;hfz/QPkNAAD//wMAUEsBAi0AFAAGAAgAAAAhALaDOJL+AAAA4QEAABMAAAAAAAAAAAAAAAAAAAAA&#10;AFtDb250ZW50X1R5cGVzXS54bWxQSwECLQAUAAYACAAAACEAOP0h/9YAAACUAQAACwAAAAAAAAAA&#10;AAAAAAAvAQAAX3JlbHMvLnJlbHNQSwECLQAUAAYACAAAACEAUF0n5MgBAAD9AwAADgAAAAAAAAAA&#10;AAAAAAAuAgAAZHJzL2Uyb0RvYy54bWxQSwECLQAUAAYACAAAACEAU4I+ctwAAAAI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405C4630" w14:textId="77777777" w:rsidR="003B58AE" w:rsidRDefault="003B58AE" w:rsidP="003B58AE">
      <w:pPr>
        <w:spacing w:after="0" w:line="240" w:lineRule="auto"/>
      </w:pPr>
    </w:p>
    <w:p w14:paraId="2EFD6C51" w14:textId="77777777" w:rsidR="003B58AE" w:rsidRDefault="003B58AE" w:rsidP="003B58AE">
      <w:pPr>
        <w:spacing w:after="0" w:line="240" w:lineRule="auto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E7966" wp14:editId="42F41CFD">
                <wp:simplePos x="0" y="0"/>
                <wp:positionH relativeFrom="column">
                  <wp:posOffset>-164782</wp:posOffset>
                </wp:positionH>
                <wp:positionV relativeFrom="paragraph">
                  <wp:posOffset>159703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E8F4A" w14:textId="77777777" w:rsidR="003B58AE" w:rsidRPr="001502CF" w:rsidRDefault="003B58AE" w:rsidP="003B58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3" o:spid="_x0000_s1032" type="#_x0000_t176" style="position:absolute;margin-left:-12.95pt;margin-top:12.6pt;width:60.2pt;height:20.7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yBzwIAADUGAAAOAAAAZHJzL2Uyb0RvYy54bWysVN9P2zAQfp+0/8Hy+0gbSoGKFFVFnSYx&#10;qMYmnl3HJpEc27Ovbbq/fmc7CR2DTZqWh8j367vz57u7um4bRXbC+drogo5PRpQIzU1Z66eCfvu6&#10;+nBBiQemS6aMFgU9CE+v5+/fXe3tTOSmMqoUjiCI9rO9LWgFYGdZ5nklGuZPjBUajdK4hgGK7ikr&#10;HdsjeqOyfDSaZnvjSusMF96j9iYZ6TziSyk43EvpBRBVUKwN4t/F/yb8s/kVmz05Zquad2Wwf6ii&#10;YbXGpAPUDQNGtq7+DaqpuTPeSDjhpsmMlDUX8Q54m/HoxW0eKmZFvAuS4+1Ak/9/sPxut3akLgt6&#10;ekqJZg2+0UqZPa+YgxlZKBBOMxBknTgm6Iac7a2fYeiDXbtO8ngMBLTSNcQZJHo8xQfCL/KCNyVt&#10;pP0w0C5aIByV59NJnmN2jqZ8ml9cxmfJElbAtM7DR2EaEg4FlVjfMtQ3VNcVFzOx3a0HLArj+7iA&#10;4Y2qy1WtVBRCe4mlcmTHsDEY50LDWQxX2+azKZN+GsuPLYJqbKSknvRqTBEbNSDFhL8kUfpveaEd&#10;BzIDzHN1KIXILFCcSI0nOCgR8JT+IiQ+GPKWx4KHCo7vMkmmipUiqc/erDkCBmSJ5AzY4z9hp5o7&#10;/xAq4qQNwenJ3ygsBQ8RMbPRMAQ3tTbutewKerZk8u9JStQElqDdtLGZp32Tbkx5wAaPDYnz7y1f&#10;1dhEt8zDmjkcdVTi+oJ7/IW+KqjpTpRUxv14TR/8cQLRSskeV0dB/fctc4IS9UnjbF6OJ5Owa6Iw&#10;OTvPUXDHls2xRW+bpcEmHMfq4jH4g+qP0pnmEbfcImRFE9MccxeUg+uFJaSVhnuSi8UiuuF+sQxu&#10;9YPlATzwHObha/vInO0mCXAE70y/Ztjsxewk3xCpzWILRtZxsALTidfuBXA3xS7u9mhYfsdy9Hre&#10;9vOfAAAA//8DAFBLAwQUAAYACAAAACEAN74tI9sAAAAJAQAADwAAAGRycy9kb3ducmV2LnhtbEyP&#10;wW6DMBBE75X6D9ZG6i0xlARFFBNVlfiAJj0kNwdvAQWvqe0A/ftuT+1xNKOZN+VhsYOY0IfekYJ0&#10;k4BAapzpqVXwcarXexAhajJ6cIQKvjHAoXp8KHVh3EzvOB1jK7iEQqEVdDGOhZSh6dDqsHEjEnuf&#10;zlsdWfpWGq9nLreDfE6SXFrdEy90esS3Dpvb8W4VzCef5Wd/acYv2odpsHW9PddKPa2W1xcQEZf4&#10;F4ZffEaHipmu7k4miIF1lnNSwTrdZiA4sNvxtysbSZ6CrEr5/0H1AwAA//8DAFBLAQItABQABgAI&#10;AAAAIQC2gziS/gAAAOEBAAATAAAAAAAAAAAAAAAAAAAAAABbQ29udGVudF9UeXBlc10ueG1sUEsB&#10;Ai0AFAAGAAgAAAAhADj9If/WAAAAlAEAAAsAAAAAAAAAAAAAAAAALwEAAF9yZWxzLy5yZWxzUEsB&#10;Ai0AFAAGAAgAAAAhAIIkTIHPAgAANQYAAA4AAAAAAAAAAAAAAAAALgIAAGRycy9lMm9Eb2MueG1s&#10;UEsBAi0AFAAGAAgAAAAhADe+LSPbAAAACQEAAA8AAAAAAAAAAAAAAAAAKQUAAGRycy9kb3ducmV2&#10;LnhtbFBLBQYAAAAABAAEAPMAAAAxBgAAAAA=&#10;" fillcolor="#9cc2e5 [1944]" strokecolor="black [3213]" strokeweight="1pt">
                <v:textbox>
                  <w:txbxContent>
                    <w:p w14:paraId="59FE8F4A" w14:textId="77777777" w:rsidR="003B58AE" w:rsidRPr="001502CF" w:rsidRDefault="003B58AE" w:rsidP="003B58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  <w:r w:rsidRPr="0056060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8F512" wp14:editId="34AE813E">
                <wp:simplePos x="0" y="0"/>
                <wp:positionH relativeFrom="column">
                  <wp:posOffset>447675</wp:posOffset>
                </wp:positionH>
                <wp:positionV relativeFrom="paragraph">
                  <wp:posOffset>8255</wp:posOffset>
                </wp:positionV>
                <wp:extent cx="2276475" cy="605307"/>
                <wp:effectExtent l="0" t="0" r="2857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05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A5B15" w14:textId="77777777" w:rsidR="003B58AE" w:rsidRDefault="003B58AE" w:rsidP="003B58A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the review (n = 1613)</w:t>
                            </w:r>
                          </w:p>
                          <w:p w14:paraId="38950554" w14:textId="77777777" w:rsidR="003B58AE" w:rsidRPr="00560609" w:rsidRDefault="003B58AE" w:rsidP="003B58A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 (n = 1532)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35.25pt;margin-top:.65pt;width:179.25pt;height:4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OwnQIAAJgFAAAOAAAAZHJzL2Uyb0RvYy54bWysVN1P2zAQf5+0/8Hy+0haWsoiUlSBmCYh&#10;QMDEs+vYTSTH59luk+6v39lO2oqhPUzLg+P7+t2H7+7qum8V2QnrGtAlnZzllAjNoWr0pqQ/Xu++&#10;XFLiPNMVU6BFSffC0evl509XnSnEFGpQlbAEQbQrOlPS2ntTZJnjtWiZOwMjNAol2JZ5JO0mqyzr&#10;EL1V2TTPL7IObGUscOEccm+TkC4jvpSC+0cpnfBElRRj8/G08VyHM1tesWJjmakbPoTB/iGKljUa&#10;nR6gbplnZGubP6DahltwIP0ZhzYDKRsuYg6YzSR/l81LzYyIuWBxnDmUyf0/WP6we7KkqfDtzinR&#10;rMU3esaqMb1RgiAPC9QZV6Dei3myA+XwGrLtpW3DH/MgfSzq/lBU0XvCkTmdLi5mizklHGUX+fw8&#10;XwTQ7GhtrPPfBLQkXEpq0X2sJdvdO59UR5XgTMNdoxTyWaF0OB2opgq8SITOETfKkh3DN/f9ZPB2&#10;ooW+g2UWEkupxJvfK5FQn4XEmoTgYyCxG4+YjHOh/SSJalaJ5Gqe4zc6G6OIiSqNgAFZYpAH7AFg&#10;1EwgI3ZKe9APpiI288E4/1tgyfhgET2D9gfjttFgPwJQmNXgOemPRUqlCVXy/bqP/RJfMXDWUO2x&#10;hyyk4XKG3zX4kPfM+SdmcZpw7nBD+Ec8pIKupDDcKKnB/vqIH/SxyVFKSYfTWVL3c8usoER919j+&#10;XyezWRjnSMzmiykS9lSyPpXobXsD2AwT3EWGx2vQ92q8SgvtGy6SVfCKIqY5+i4p93YkbnzaGriK&#10;uFitohqOsGH+Xr8YHsBDnUOjvvZvzJqhmz3OwQOMk8yKd02ddIOlhtXWg2xixx/rOrwAjn9spWFV&#10;hf1ySket40Jd/gYAAP//AwBQSwMEFAAGAAgAAAAhAOyiRFbfAAAABwEAAA8AAABkcnMvZG93bnJl&#10;di54bWxMj8FOwzAQRO9I/IO1SFwq6rRASkOcCoFAPSAkWjhw28RLEhqvo9htw9+znOA4O6OZt/lq&#10;dJ060BBazwZm0wQUceVty7WBt+3jxQ2oEJEtdp7JwDcFWBWnJzlm1h/5lQ6bWCsp4ZChgSbGPtM6&#10;VA05DFPfE4v36QeHUeRQazvgUcpdp+dJkmqHLctCgz3dN1TtNntn4GM9xvpr9hSfdzh5n6ybsnp5&#10;KI05PxvvbkFFGuNfGH7xBR0KYSr9nm1QnYFFci1JuV+CEvtqvpTXSgPLNAVd5Po/f/EDAAD//wMA&#10;UEsBAi0AFAAGAAgAAAAhALaDOJL+AAAA4QEAABMAAAAAAAAAAAAAAAAAAAAAAFtDb250ZW50X1R5&#10;cGVzXS54bWxQSwECLQAUAAYACAAAACEAOP0h/9YAAACUAQAACwAAAAAAAAAAAAAAAAAvAQAAX3Jl&#10;bHMvLnJlbHNQSwECLQAUAAYACAAAACEABbojsJ0CAACYBQAADgAAAAAAAAAAAAAAAAAuAgAAZHJz&#10;L2Uyb0RvYy54bWxQSwECLQAUAAYACAAAACEA7KJEVt8AAAAHAQAADwAAAAAAAAAAAAAAAAD3BAAA&#10;ZHJzL2Rvd25yZXYueG1sUEsFBgAAAAAEAAQA8wAAAAMGAAAAAA==&#10;" filled="f" strokecolor="black [3213]" strokeweight="1pt">
                <v:textbox>
                  <w:txbxContent>
                    <w:p w14:paraId="4D4A5B15" w14:textId="77777777" w:rsidR="003B58AE" w:rsidRDefault="003B58AE" w:rsidP="003B58A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the review (n = 1613)</w:t>
                      </w:r>
                    </w:p>
                    <w:p w14:paraId="38950554" w14:textId="77777777" w:rsidR="003B58AE" w:rsidRPr="00560609" w:rsidRDefault="003B58AE" w:rsidP="003B58A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 (n = 1532)</w:t>
                      </w:r>
                    </w:p>
                  </w:txbxContent>
                </v:textbox>
              </v:rect>
            </w:pict>
          </mc:Fallback>
        </mc:AlternateContent>
      </w:r>
    </w:p>
    <w:p w14:paraId="4B3120D6" w14:textId="77777777" w:rsidR="003B58AE" w:rsidRDefault="003B58AE" w:rsidP="003B58AE">
      <w:pPr>
        <w:spacing w:after="0" w:line="240" w:lineRule="auto"/>
      </w:pPr>
    </w:p>
    <w:p w14:paraId="36C5A189" w14:textId="77777777" w:rsidR="003B58AE" w:rsidRDefault="003B58AE" w:rsidP="003B58AE">
      <w:pPr>
        <w:spacing w:after="0" w:line="240" w:lineRule="auto"/>
      </w:pPr>
    </w:p>
    <w:p w14:paraId="56D2DEE8" w14:textId="77777777" w:rsidR="003B58AE" w:rsidRDefault="003B58AE" w:rsidP="003B58AE">
      <w:pPr>
        <w:spacing w:after="0" w:line="240" w:lineRule="auto"/>
      </w:pPr>
    </w:p>
    <w:p w14:paraId="72BE57D3" w14:textId="77777777" w:rsidR="003B58AE" w:rsidRDefault="003B58AE" w:rsidP="003B58AE">
      <w:pPr>
        <w:spacing w:after="0" w:line="240" w:lineRule="auto"/>
      </w:pPr>
    </w:p>
    <w:p w14:paraId="0B3C28ED" w14:textId="77777777" w:rsidR="003B58AE" w:rsidRDefault="003B58AE" w:rsidP="003B58AE">
      <w:pPr>
        <w:spacing w:after="0" w:line="240" w:lineRule="auto"/>
      </w:pPr>
    </w:p>
    <w:p w14:paraId="7255D39A" w14:textId="77777777" w:rsidR="003B58AE" w:rsidRDefault="003B58AE" w:rsidP="3E3EF178">
      <w:pPr>
        <w:jc w:val="both"/>
        <w:rPr>
          <w:rFonts w:ascii="Arial" w:eastAsia="Arial" w:hAnsi="Arial" w:cs="Arial"/>
          <w:sz w:val="24"/>
          <w:szCs w:val="24"/>
        </w:rPr>
      </w:pPr>
    </w:p>
    <w:p w14:paraId="66164BB7" w14:textId="422EBAFE" w:rsidR="3E3EF178" w:rsidRDefault="3E3EF178" w:rsidP="3E3EF178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747E435" w14:textId="6127D656" w:rsidR="3E3EF178" w:rsidRDefault="3E3EF178" w:rsidP="3E3EF178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45F2ABF" w14:textId="7E3A0441" w:rsidR="3E3EF178" w:rsidRDefault="3E3EF178" w:rsidP="3E3EF178">
      <w:pPr>
        <w:jc w:val="both"/>
        <w:rPr>
          <w:rFonts w:ascii="Arial" w:eastAsia="Arial" w:hAnsi="Arial" w:cs="Arial"/>
        </w:rPr>
      </w:pPr>
    </w:p>
    <w:sectPr w:rsidR="3E3EF1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BF80E"/>
    <w:multiLevelType w:val="hybridMultilevel"/>
    <w:tmpl w:val="7D2ECC2C"/>
    <w:lvl w:ilvl="0" w:tplc="5F6C2FA8">
      <w:start w:val="1"/>
      <w:numFmt w:val="decimal"/>
      <w:lvlText w:val="%1."/>
      <w:lvlJc w:val="left"/>
      <w:pPr>
        <w:ind w:left="720" w:hanging="360"/>
      </w:pPr>
    </w:lvl>
    <w:lvl w:ilvl="1" w:tplc="9F2840CC">
      <w:start w:val="1"/>
      <w:numFmt w:val="lowerLetter"/>
      <w:lvlText w:val="%2."/>
      <w:lvlJc w:val="left"/>
      <w:pPr>
        <w:ind w:left="1440" w:hanging="360"/>
      </w:pPr>
    </w:lvl>
    <w:lvl w:ilvl="2" w:tplc="42F071BE">
      <w:start w:val="1"/>
      <w:numFmt w:val="lowerRoman"/>
      <w:lvlText w:val="%3."/>
      <w:lvlJc w:val="right"/>
      <w:pPr>
        <w:ind w:left="2160" w:hanging="180"/>
      </w:pPr>
    </w:lvl>
    <w:lvl w:ilvl="3" w:tplc="26144608">
      <w:start w:val="1"/>
      <w:numFmt w:val="decimal"/>
      <w:lvlText w:val="%4."/>
      <w:lvlJc w:val="left"/>
      <w:pPr>
        <w:ind w:left="2880" w:hanging="360"/>
      </w:pPr>
    </w:lvl>
    <w:lvl w:ilvl="4" w:tplc="0A000BB6">
      <w:start w:val="1"/>
      <w:numFmt w:val="lowerLetter"/>
      <w:lvlText w:val="%5."/>
      <w:lvlJc w:val="left"/>
      <w:pPr>
        <w:ind w:left="3600" w:hanging="360"/>
      </w:pPr>
    </w:lvl>
    <w:lvl w:ilvl="5" w:tplc="85385212">
      <w:start w:val="1"/>
      <w:numFmt w:val="lowerRoman"/>
      <w:lvlText w:val="%6."/>
      <w:lvlJc w:val="right"/>
      <w:pPr>
        <w:ind w:left="4320" w:hanging="180"/>
      </w:pPr>
    </w:lvl>
    <w:lvl w:ilvl="6" w:tplc="01AC95D8">
      <w:start w:val="1"/>
      <w:numFmt w:val="decimal"/>
      <w:lvlText w:val="%7."/>
      <w:lvlJc w:val="left"/>
      <w:pPr>
        <w:ind w:left="5040" w:hanging="360"/>
      </w:pPr>
    </w:lvl>
    <w:lvl w:ilvl="7" w:tplc="F5E64364">
      <w:start w:val="1"/>
      <w:numFmt w:val="lowerLetter"/>
      <w:lvlText w:val="%8."/>
      <w:lvlJc w:val="left"/>
      <w:pPr>
        <w:ind w:left="5760" w:hanging="360"/>
      </w:pPr>
    </w:lvl>
    <w:lvl w:ilvl="8" w:tplc="D38E93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827D1"/>
    <w:rsid w:val="000F68C0"/>
    <w:rsid w:val="001C5705"/>
    <w:rsid w:val="00253C67"/>
    <w:rsid w:val="003B58AE"/>
    <w:rsid w:val="008F5700"/>
    <w:rsid w:val="00CC26D9"/>
    <w:rsid w:val="00F032BA"/>
    <w:rsid w:val="00FA67EB"/>
    <w:rsid w:val="0B4827D1"/>
    <w:rsid w:val="3E3EF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82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3E3EF178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3E3EF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3EF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3EF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3E3EF1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3E3EF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3E3EF1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3E3EF1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3E3EF1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3E3EF1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3EF17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3E3EF178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3E3EF1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3EF17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3E3EF17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3E3EF17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3E3EF17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3E3EF178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3E3EF17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3E3EF178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3E3EF178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3E3EF178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3E3EF178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3E3EF17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3E3EF178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3E3EF178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3E3EF178"/>
    <w:rPr>
      <w:i/>
      <w:iCs/>
      <w:noProof w:val="0"/>
      <w:color w:val="404040" w:themeColor="text1" w:themeTint="BF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3EF178"/>
    <w:rPr>
      <w:i/>
      <w:iCs/>
      <w:noProof w:val="0"/>
      <w:color w:val="4472C4" w:themeColor="accent1"/>
      <w:lang w:val="en-US"/>
    </w:rPr>
  </w:style>
  <w:style w:type="paragraph" w:styleId="TDC1">
    <w:name w:val="toc 1"/>
    <w:basedOn w:val="Normal"/>
    <w:next w:val="Normal"/>
    <w:uiPriority w:val="39"/>
    <w:unhideWhenUsed/>
    <w:rsid w:val="3E3EF178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3E3EF178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3E3EF178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3E3EF178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3E3EF178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3E3EF178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3E3EF178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3E3EF178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3E3EF178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3EF178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3EF178"/>
    <w:rPr>
      <w:noProof w:val="0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3E3EF178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3EF178"/>
    <w:rPr>
      <w:noProof w:val="0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3EF178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3EF178"/>
    <w:rPr>
      <w:noProof w:val="0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3E3EF17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3EF178"/>
    <w:rPr>
      <w:noProof w:val="0"/>
      <w:lang w:val="en-US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3E3EF178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3E3EF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3EF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3EF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3E3EF1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3E3EF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3E3EF1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3E3EF1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3E3EF1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3E3EF1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3EF17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3E3EF178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3E3EF1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3EF17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3E3EF17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3E3EF17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3E3EF17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3E3EF178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3E3EF17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3E3EF178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3E3EF178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3E3EF178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3E3EF178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3E3EF17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3E3EF178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3E3EF178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3E3EF178"/>
    <w:rPr>
      <w:i/>
      <w:iCs/>
      <w:noProof w:val="0"/>
      <w:color w:val="404040" w:themeColor="text1" w:themeTint="BF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3EF178"/>
    <w:rPr>
      <w:i/>
      <w:iCs/>
      <w:noProof w:val="0"/>
      <w:color w:val="4472C4" w:themeColor="accent1"/>
      <w:lang w:val="en-US"/>
    </w:rPr>
  </w:style>
  <w:style w:type="paragraph" w:styleId="TDC1">
    <w:name w:val="toc 1"/>
    <w:basedOn w:val="Normal"/>
    <w:next w:val="Normal"/>
    <w:uiPriority w:val="39"/>
    <w:unhideWhenUsed/>
    <w:rsid w:val="3E3EF178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3E3EF178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3E3EF178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3E3EF178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3E3EF178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3E3EF178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3E3EF178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3E3EF178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3E3EF178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3EF178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3EF178"/>
    <w:rPr>
      <w:noProof w:val="0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3E3EF178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3EF178"/>
    <w:rPr>
      <w:noProof w:val="0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3EF178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3EF178"/>
    <w:rPr>
      <w:noProof w:val="0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3E3EF17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3EF178"/>
    <w:rPr>
      <w:noProof w:val="0"/>
      <w:lang w:val="en-US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inicaltrials.g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B26F4-E875-4E2F-996F-8B70E88F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 Garza</dc:creator>
  <cp:keywords/>
  <dc:description/>
  <cp:lastModifiedBy>Lili Fernandez</cp:lastModifiedBy>
  <cp:revision>3</cp:revision>
  <dcterms:created xsi:type="dcterms:W3CDTF">2024-03-29T20:48:00Z</dcterms:created>
  <dcterms:modified xsi:type="dcterms:W3CDTF">2024-04-01T06:38:00Z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d7dbb99475cb226067a4509ce7671376a4a3b8d1d93936aa1ae33e1960baa378</vt:lpwstr>
  </property>
</Properties>
</file>